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374D" w14:textId="574F77AF" w:rsidR="004F42B9" w:rsidRDefault="004F42B9" w:rsidP="2A0F58C7">
      <w:pPr>
        <w:spacing w:after="0"/>
        <w:rPr>
          <w:rFonts w:eastAsia="Times New Roman"/>
          <w:sz w:val="72"/>
          <w:szCs w:val="72"/>
        </w:rPr>
      </w:pPr>
      <w:r w:rsidRPr="2A0F58C7">
        <w:rPr>
          <w:rFonts w:eastAsia="Times New Roman"/>
          <w:sz w:val="72"/>
          <w:szCs w:val="72"/>
        </w:rPr>
        <w:t xml:space="preserve">Instructions for </w:t>
      </w:r>
      <w:r w:rsidR="00FD53A9" w:rsidRPr="2A0F58C7">
        <w:rPr>
          <w:rFonts w:eastAsia="Times New Roman"/>
          <w:sz w:val="72"/>
          <w:szCs w:val="72"/>
        </w:rPr>
        <w:t xml:space="preserve">the </w:t>
      </w:r>
      <w:r w:rsidRPr="2A0F58C7">
        <w:rPr>
          <w:rFonts w:eastAsia="Times New Roman"/>
          <w:sz w:val="72"/>
          <w:szCs w:val="72"/>
        </w:rPr>
        <w:t>Editing Activity</w:t>
      </w:r>
    </w:p>
    <w:p w14:paraId="5E434D4C" w14:textId="66E77F0C" w:rsidR="004F42B9" w:rsidRDefault="004F42B9" w:rsidP="00FD53A9">
      <w:r>
        <w:t xml:space="preserve">In this editing activity, we’d like to </w:t>
      </w:r>
      <w:r w:rsidR="00FD53A9">
        <w:t>evaluate</w:t>
      </w:r>
      <w:r>
        <w:t xml:space="preserve"> your grammar and linguistics skills</w:t>
      </w:r>
      <w:r w:rsidR="00FD53A9">
        <w:t xml:space="preserve"> as </w:t>
      </w:r>
      <w:proofErr w:type="gramStart"/>
      <w:r w:rsidR="00FD53A9">
        <w:t>well</w:t>
      </w:r>
      <w:proofErr w:type="gramEnd"/>
      <w:r w:rsidR="00FD53A9">
        <w:t xml:space="preserve"> your ability to validate documentation</w:t>
      </w:r>
      <w:r>
        <w:t xml:space="preserve">.  </w:t>
      </w:r>
    </w:p>
    <w:p w14:paraId="3ED04C7C" w14:textId="51A1DDBF" w:rsidR="004F42B9" w:rsidRDefault="004F42B9" w:rsidP="004F42B9">
      <w:pPr>
        <w:pStyle w:val="ListParagraph"/>
        <w:numPr>
          <w:ilvl w:val="0"/>
          <w:numId w:val="12"/>
        </w:numPr>
      </w:pPr>
      <w:r>
        <w:t xml:space="preserve">Use the Style Guide </w:t>
      </w:r>
      <w:r w:rsidR="00FD53A9">
        <w:t xml:space="preserve">below </w:t>
      </w:r>
      <w:r>
        <w:t>to help edit and correct the errors in the How to Clear Cache document</w:t>
      </w:r>
      <w:r w:rsidR="00FD53A9">
        <w:t>.</w:t>
      </w:r>
    </w:p>
    <w:p w14:paraId="5B69853A" w14:textId="16E47B83" w:rsidR="004F42B9" w:rsidRDefault="00FD53A9" w:rsidP="00453E2B">
      <w:pPr>
        <w:pStyle w:val="ListParagraph"/>
        <w:numPr>
          <w:ilvl w:val="0"/>
          <w:numId w:val="12"/>
        </w:numPr>
      </w:pPr>
      <w:r>
        <w:t>If you are using Microsoft Word, please n</w:t>
      </w:r>
      <w:r w:rsidR="004F42B9">
        <w:t xml:space="preserve">avigate to the </w:t>
      </w:r>
      <w:r w:rsidR="004F42B9" w:rsidRPr="00FD53A9">
        <w:rPr>
          <w:b/>
        </w:rPr>
        <w:t>Review</w:t>
      </w:r>
      <w:r w:rsidR="004F42B9">
        <w:t xml:space="preserve"> </w:t>
      </w:r>
      <w:r>
        <w:t>t</w:t>
      </w:r>
      <w:r w:rsidR="004F42B9">
        <w:t xml:space="preserve">ab and click on the </w:t>
      </w:r>
      <w:r w:rsidR="004F42B9" w:rsidRPr="00FD53A9">
        <w:rPr>
          <w:b/>
        </w:rPr>
        <w:t>Track Changes</w:t>
      </w:r>
      <w:r w:rsidR="004F42B9" w:rsidRPr="00FD53A9">
        <w:t xml:space="preserve"> </w:t>
      </w:r>
      <w:r w:rsidRPr="00FD53A9">
        <w:t>&gt;</w:t>
      </w:r>
      <w:r>
        <w:t xml:space="preserve"> </w:t>
      </w:r>
      <w:r w:rsidRPr="00FD53A9">
        <w:rPr>
          <w:b/>
        </w:rPr>
        <w:t>Track Changes</w:t>
      </w:r>
      <w:r>
        <w:t xml:space="preserve"> </w:t>
      </w:r>
      <w:r w:rsidR="004F42B9">
        <w:t xml:space="preserve">option. </w:t>
      </w:r>
      <w:r w:rsidR="004F42B9">
        <w:br/>
      </w:r>
      <w:r w:rsidR="004F42B9">
        <w:rPr>
          <w:noProof/>
        </w:rPr>
        <w:drawing>
          <wp:inline distT="0" distB="0" distL="0" distR="0" wp14:anchorId="47997B8B" wp14:editId="241E5E38">
            <wp:extent cx="6057900" cy="2446719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645" cy="2452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09E9" w14:textId="102D0959" w:rsidR="00FD53A9" w:rsidRDefault="00FD53A9" w:rsidP="00453E2B">
      <w:pPr>
        <w:pStyle w:val="ListParagraph"/>
        <w:numPr>
          <w:ilvl w:val="0"/>
          <w:numId w:val="12"/>
        </w:numPr>
      </w:pPr>
      <w:r>
        <w:t>If you are using another form of editing software (</w:t>
      </w:r>
      <w:proofErr w:type="gramStart"/>
      <w:r>
        <w:t>e.g.</w:t>
      </w:r>
      <w:proofErr w:type="gramEnd"/>
      <w:r>
        <w:t xml:space="preserve"> Google Docs), please enable the tracking function or highlight your edits so we can see any changes you make to the document.</w:t>
      </w:r>
    </w:p>
    <w:p w14:paraId="67AC7ADE" w14:textId="4CA3B129" w:rsidR="004F42B9" w:rsidRPr="004F42B9" w:rsidRDefault="004F42B9" w:rsidP="00FD53A9">
      <w:pPr>
        <w:pStyle w:val="ListParagraph"/>
      </w:pPr>
      <w:r w:rsidRPr="004F42B9">
        <w:rPr>
          <w:rFonts w:eastAsia="Times New Roman"/>
          <w:sz w:val="72"/>
        </w:rPr>
        <w:br w:type="page"/>
      </w:r>
    </w:p>
    <w:p w14:paraId="18C82610" w14:textId="77777777" w:rsidR="004F42B9" w:rsidRPr="00491900" w:rsidRDefault="004F42B9" w:rsidP="004F42B9">
      <w:pPr>
        <w:pStyle w:val="Title"/>
        <w:rPr>
          <w:rFonts w:asciiTheme="minorHAnsi" w:eastAsia="Times New Roman" w:hAnsiTheme="minorHAnsi"/>
          <w:sz w:val="72"/>
        </w:rPr>
      </w:pPr>
      <w:r w:rsidRPr="00491900">
        <w:rPr>
          <w:rFonts w:asciiTheme="minorHAnsi" w:eastAsia="Times New Roman" w:hAnsiTheme="minorHAnsi"/>
          <w:sz w:val="72"/>
        </w:rPr>
        <w:lastRenderedPageBreak/>
        <w:t>Style Guide</w:t>
      </w:r>
    </w:p>
    <w:p w14:paraId="4318C10D" w14:textId="77777777" w:rsidR="004F42B9" w:rsidRPr="00491900" w:rsidRDefault="004F42B9">
      <w:pPr>
        <w:rPr>
          <w:rFonts w:asciiTheme="majorHAnsi" w:hAnsiTheme="majorHAnsi"/>
          <w:sz w:val="44"/>
        </w:rPr>
        <w:pPrChange w:id="1" w:author="sushmitha manjunatha" w:date="2023-08-14T20:43:00Z">
          <w:pPr>
            <w:pStyle w:val="Heading1"/>
            <w:spacing w:before="120" w:beforeAutospacing="0" w:after="0" w:afterAutospacing="0"/>
          </w:pPr>
        </w:pPrChange>
      </w:pPr>
      <w:r w:rsidRPr="00491900">
        <w:rPr>
          <w:rFonts w:asciiTheme="majorHAnsi" w:hAnsiTheme="majorHAnsi"/>
          <w:sz w:val="44"/>
        </w:rPr>
        <w:t>Tables</w:t>
      </w:r>
    </w:p>
    <w:p w14:paraId="27B2FAB9" w14:textId="08C22CFC" w:rsidR="004F42B9" w:rsidRPr="00491900" w:rsidRDefault="004F42B9" w:rsidP="004F42B9">
      <w:r w:rsidRPr="00491900">
        <w:t>Tables do not include any styling or content traits. This includes bolding, italics</w:t>
      </w:r>
      <w:r w:rsidR="008E7BA3">
        <w:t>,</w:t>
      </w:r>
      <w:r w:rsidRPr="00491900">
        <w:t xml:space="preserve"> or underlining. </w:t>
      </w:r>
    </w:p>
    <w:p w14:paraId="18494D5F" w14:textId="77777777" w:rsidR="004F42B9" w:rsidRPr="00491900" w:rsidRDefault="004F42B9">
      <w:pPr>
        <w:rPr>
          <w:rFonts w:asciiTheme="majorHAnsi" w:hAnsiTheme="majorHAnsi"/>
          <w:sz w:val="44"/>
        </w:rPr>
        <w:pPrChange w:id="2" w:author="sushmitha manjunatha" w:date="2023-08-14T20:44:00Z">
          <w:pPr>
            <w:pStyle w:val="Heading1"/>
            <w:spacing w:before="120" w:beforeAutospacing="0" w:after="0" w:afterAutospacing="0"/>
          </w:pPr>
        </w:pPrChange>
      </w:pPr>
      <w:r w:rsidRPr="00491900">
        <w:rPr>
          <w:rFonts w:asciiTheme="majorHAnsi" w:hAnsiTheme="majorHAnsi"/>
          <w:sz w:val="44"/>
        </w:rPr>
        <w:t>Common Words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4F42B9" w:rsidRPr="00491900" w14:paraId="6D3E94C2" w14:textId="77777777" w:rsidTr="2A0F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29F7E6" w14:textId="77777777" w:rsidR="004F42B9" w:rsidRPr="00491900" w:rsidRDefault="004F42B9" w:rsidP="00256983">
            <w:r w:rsidRPr="00491900">
              <w:t>Word</w:t>
            </w:r>
          </w:p>
        </w:tc>
        <w:tc>
          <w:tcPr>
            <w:tcW w:w="8185" w:type="dxa"/>
          </w:tcPr>
          <w:p w14:paraId="181809D9" w14:textId="77777777" w:rsidR="004F42B9" w:rsidRPr="00491900" w:rsidRDefault="004F42B9" w:rsidP="00256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Rule</w:t>
            </w:r>
          </w:p>
        </w:tc>
      </w:tr>
      <w:tr w:rsidR="004F42B9" w:rsidRPr="00491900" w14:paraId="4EB9557B" w14:textId="77777777" w:rsidTr="2A0F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DDC8E5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drop-down</w:t>
            </w:r>
          </w:p>
        </w:tc>
        <w:tc>
          <w:tcPr>
            <w:tcW w:w="8185" w:type="dxa"/>
          </w:tcPr>
          <w:p w14:paraId="1B70BAC2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t>Must include a hyphen</w:t>
            </w:r>
          </w:p>
        </w:tc>
      </w:tr>
      <w:tr w:rsidR="004F42B9" w:rsidRPr="00491900" w14:paraId="2DC83CAD" w14:textId="77777777" w:rsidTr="2A0F5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112195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setup / set up</w:t>
            </w:r>
          </w:p>
        </w:tc>
        <w:tc>
          <w:tcPr>
            <w:tcW w:w="8185" w:type="dxa"/>
          </w:tcPr>
          <w:p w14:paraId="27421910" w14:textId="3BD5123F" w:rsidR="004F42B9" w:rsidRPr="00491900" w:rsidRDefault="004F42B9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Noun: Setup</w:t>
            </w:r>
            <w:r w:rsidR="003F5EB7">
              <w:br/>
            </w:r>
            <w:r w:rsidRPr="00491900">
              <w:t>Adjective: Setup</w:t>
            </w:r>
            <w:r w:rsidR="003F5EB7">
              <w:br/>
            </w:r>
            <w:r w:rsidRPr="00491900">
              <w:t>Verb: Set up</w:t>
            </w:r>
          </w:p>
        </w:tc>
      </w:tr>
      <w:tr w:rsidR="004F42B9" w:rsidRPr="00491900" w14:paraId="377A1A0D" w14:textId="77777777" w:rsidTr="2A0F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5CC85B9" w14:textId="02187847" w:rsidR="004F42B9" w:rsidRPr="00491900" w:rsidRDefault="008E7BA3" w:rsidP="00256983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4F42B9" w:rsidRPr="00491900">
              <w:rPr>
                <w:b w:val="0"/>
              </w:rPr>
              <w:t>mail</w:t>
            </w:r>
          </w:p>
        </w:tc>
        <w:tc>
          <w:tcPr>
            <w:tcW w:w="8185" w:type="dxa"/>
          </w:tcPr>
          <w:p w14:paraId="4232F1FC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t>Do not include a hyphen</w:t>
            </w:r>
          </w:p>
        </w:tc>
      </w:tr>
      <w:tr w:rsidR="004F42B9" w:rsidRPr="00491900" w14:paraId="72F4FA3D" w14:textId="77777777" w:rsidTr="2A0F5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075815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is not, cannot, do not, should not, could not</w:t>
            </w:r>
          </w:p>
        </w:tc>
        <w:tc>
          <w:tcPr>
            <w:tcW w:w="8185" w:type="dxa"/>
          </w:tcPr>
          <w:p w14:paraId="3BCAED0E" w14:textId="77777777" w:rsidR="004F42B9" w:rsidRPr="00491900" w:rsidRDefault="004F42B9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Do not use negative contractions (e.g., don’t, couldn’t, shouldn’t), spell out the words entirely.</w:t>
            </w:r>
          </w:p>
        </w:tc>
      </w:tr>
    </w:tbl>
    <w:p w14:paraId="3B30F34B" w14:textId="19DDB039" w:rsidR="004F42B9" w:rsidRDefault="004F42B9">
      <w:pPr>
        <w:rPr>
          <w:rFonts w:asciiTheme="majorHAnsi" w:hAnsiTheme="majorHAnsi"/>
          <w:sz w:val="44"/>
        </w:rPr>
        <w:pPrChange w:id="3" w:author="sushmitha manjunatha" w:date="2023-08-14T20:44:00Z">
          <w:pPr>
            <w:pStyle w:val="Heading1"/>
            <w:spacing w:before="120" w:beforeAutospacing="0" w:after="0" w:afterAutospacing="0"/>
          </w:pPr>
        </w:pPrChange>
      </w:pPr>
      <w:r w:rsidRPr="00491900">
        <w:rPr>
          <w:rFonts w:asciiTheme="majorHAnsi" w:hAnsiTheme="majorHAnsi"/>
          <w:sz w:val="44"/>
        </w:rPr>
        <w:t>Trademarks</w:t>
      </w:r>
    </w:p>
    <w:p w14:paraId="68BE2EC8" w14:textId="5FDB5243" w:rsidR="003F5EB7" w:rsidRPr="003F5EB7" w:rsidRDefault="003F5EB7" w:rsidP="003F5EB7">
      <w:pPr>
        <w:rPr>
          <w:szCs w:val="24"/>
        </w:rPr>
      </w:pPr>
      <w:r>
        <w:t xml:space="preserve">Most companies have </w:t>
      </w:r>
      <w:r w:rsidRPr="00491900">
        <w:t xml:space="preserve">strict regulations on trademarking. </w:t>
      </w:r>
      <w:r>
        <w:t>You</w:t>
      </w:r>
      <w:r w:rsidRPr="00491900">
        <w:t xml:space="preserve"> can find this information on the product’s website.</w:t>
      </w:r>
      <w:r w:rsidRPr="003F5EB7">
        <w:rPr>
          <w:szCs w:val="24"/>
        </w:rPr>
        <w:t xml:space="preserve"> </w:t>
      </w:r>
    </w:p>
    <w:p w14:paraId="686EBC17" w14:textId="77777777" w:rsidR="003F5EB7" w:rsidRDefault="003F5EB7" w:rsidP="008E7BA3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First mention of a product:</w:t>
      </w:r>
    </w:p>
    <w:p w14:paraId="7AB55D78" w14:textId="18CCBDA0" w:rsidR="003F5EB7" w:rsidRDefault="003F5EB7" w:rsidP="003F5EB7">
      <w:pPr>
        <w:pStyle w:val="ListParagraph"/>
        <w:numPr>
          <w:ilvl w:val="1"/>
          <w:numId w:val="13"/>
        </w:numPr>
        <w:rPr>
          <w:szCs w:val="24"/>
        </w:rPr>
      </w:pPr>
      <w:r>
        <w:rPr>
          <w:szCs w:val="24"/>
        </w:rPr>
        <w:t xml:space="preserve">Apply </w:t>
      </w:r>
      <w:r w:rsidR="004F42B9" w:rsidRPr="008E7BA3">
        <w:rPr>
          <w:szCs w:val="24"/>
        </w:rPr>
        <w:t>trademark symbol</w:t>
      </w:r>
      <w:r>
        <w:rPr>
          <w:szCs w:val="24"/>
        </w:rPr>
        <w:t>(s), if applicable</w:t>
      </w:r>
    </w:p>
    <w:p w14:paraId="29D854FB" w14:textId="60B9E914" w:rsidR="008E7BA3" w:rsidRPr="003F5EB7" w:rsidRDefault="003F5EB7" w:rsidP="003F5EB7">
      <w:pPr>
        <w:pStyle w:val="ListParagraph"/>
        <w:numPr>
          <w:ilvl w:val="1"/>
          <w:numId w:val="13"/>
        </w:numPr>
        <w:rPr>
          <w:szCs w:val="24"/>
        </w:rPr>
      </w:pPr>
      <w:r w:rsidRPr="003F5EB7">
        <w:rPr>
          <w:szCs w:val="24"/>
        </w:rPr>
        <w:t>I</w:t>
      </w:r>
      <w:r w:rsidR="008E7BA3" w:rsidRPr="003F5EB7">
        <w:rPr>
          <w:szCs w:val="24"/>
        </w:rPr>
        <w:t>nc</w:t>
      </w:r>
      <w:r w:rsidRPr="003F5EB7">
        <w:rPr>
          <w:szCs w:val="24"/>
        </w:rPr>
        <w:t xml:space="preserve">lude the </w:t>
      </w:r>
      <w:r>
        <w:rPr>
          <w:szCs w:val="24"/>
        </w:rPr>
        <w:t>company</w:t>
      </w:r>
      <w:r w:rsidRPr="003F5EB7">
        <w:rPr>
          <w:szCs w:val="24"/>
        </w:rPr>
        <w:t xml:space="preserve"> name i</w:t>
      </w:r>
      <w:r>
        <w:rPr>
          <w:szCs w:val="24"/>
        </w:rPr>
        <w:t>n front of the product name (e.g.</w:t>
      </w:r>
      <w:r w:rsidR="008E7BA3" w:rsidRPr="003F5EB7">
        <w:rPr>
          <w:szCs w:val="24"/>
        </w:rPr>
        <w:t xml:space="preserve">, </w:t>
      </w:r>
      <w:r>
        <w:rPr>
          <w:szCs w:val="24"/>
        </w:rPr>
        <w:t>Cisco Spark</w:t>
      </w:r>
      <w:r w:rsidRPr="003F5EB7">
        <w:rPr>
          <w:szCs w:val="24"/>
        </w:rPr>
        <w:t>™</w:t>
      </w:r>
      <w:r>
        <w:rPr>
          <w:szCs w:val="24"/>
        </w:rPr>
        <w:t>)</w:t>
      </w:r>
    </w:p>
    <w:p w14:paraId="1A34E09F" w14:textId="2C3CA609" w:rsidR="004F42B9" w:rsidRDefault="008E7BA3" w:rsidP="008E7BA3">
      <w:pPr>
        <w:pStyle w:val="ListParagraph"/>
        <w:numPr>
          <w:ilvl w:val="0"/>
          <w:numId w:val="13"/>
        </w:numPr>
        <w:rPr>
          <w:szCs w:val="24"/>
        </w:rPr>
      </w:pPr>
      <w:r w:rsidRPr="008E7BA3">
        <w:rPr>
          <w:szCs w:val="24"/>
        </w:rPr>
        <w:t>Do not include trademarks within the header or title of a section or document</w:t>
      </w:r>
      <w:r w:rsidR="003F5EB7">
        <w:rPr>
          <w:szCs w:val="24"/>
        </w:rPr>
        <w:t>.</w:t>
      </w:r>
    </w:p>
    <w:p w14:paraId="7999FE76" w14:textId="77777777" w:rsidR="004F42B9" w:rsidRPr="00491900" w:rsidRDefault="004F42B9">
      <w:pPr>
        <w:rPr>
          <w:rFonts w:asciiTheme="majorHAnsi" w:hAnsiTheme="majorHAnsi"/>
          <w:sz w:val="44"/>
        </w:rPr>
        <w:pPrChange w:id="4" w:author="sushmitha manjunatha" w:date="2023-08-14T20:44:00Z">
          <w:pPr>
            <w:pStyle w:val="Heading1"/>
            <w:spacing w:before="120" w:beforeAutospacing="0" w:after="0" w:afterAutospacing="0"/>
          </w:pPr>
        </w:pPrChange>
      </w:pPr>
      <w:r w:rsidRPr="00491900">
        <w:rPr>
          <w:rFonts w:asciiTheme="majorHAnsi" w:hAnsiTheme="majorHAnsi"/>
          <w:sz w:val="44"/>
        </w:rPr>
        <w:t>Content Traits</w:t>
      </w:r>
    </w:p>
    <w:p w14:paraId="23C3F8BE" w14:textId="77777777" w:rsidR="004F42B9" w:rsidRPr="00491900" w:rsidRDefault="004F42B9" w:rsidP="003F5EB7">
      <w:pPr>
        <w:shd w:val="clear" w:color="auto" w:fill="D5DCE4" w:themeFill="text2" w:themeFillTint="33"/>
        <w:rPr>
          <w:sz w:val="48"/>
        </w:rPr>
      </w:pPr>
      <w:r w:rsidRPr="00491900">
        <w:rPr>
          <w:b/>
        </w:rPr>
        <w:t>Note:</w:t>
      </w:r>
      <w:r w:rsidRPr="00491900">
        <w:t xml:space="preserve"> Content traits do not get applied in opening paragraphs (overviews) or tables.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2249"/>
        <w:gridCol w:w="4945"/>
      </w:tblGrid>
      <w:tr w:rsidR="004F42B9" w:rsidRPr="00491900" w14:paraId="4AF2D979" w14:textId="77777777" w:rsidTr="2A0F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02A5EE0" w14:textId="77777777" w:rsidR="004F42B9" w:rsidRPr="00491900" w:rsidRDefault="004F42B9" w:rsidP="00256983">
            <w:r w:rsidRPr="00491900">
              <w:t>Text</w:t>
            </w:r>
          </w:p>
        </w:tc>
        <w:tc>
          <w:tcPr>
            <w:tcW w:w="2249" w:type="dxa"/>
          </w:tcPr>
          <w:p w14:paraId="648686A6" w14:textId="77777777" w:rsidR="004F42B9" w:rsidRPr="00491900" w:rsidRDefault="004F42B9" w:rsidP="00256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Style</w:t>
            </w:r>
          </w:p>
        </w:tc>
        <w:tc>
          <w:tcPr>
            <w:tcW w:w="4945" w:type="dxa"/>
          </w:tcPr>
          <w:p w14:paraId="17E86EE4" w14:textId="77777777" w:rsidR="004F42B9" w:rsidRPr="00491900" w:rsidRDefault="004F42B9" w:rsidP="00256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Example</w:t>
            </w:r>
          </w:p>
        </w:tc>
      </w:tr>
      <w:tr w:rsidR="004F42B9" w:rsidRPr="00491900" w14:paraId="4E1910D6" w14:textId="77777777" w:rsidTr="2A0F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18DDD15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Actions and Menu Destinations</w:t>
            </w:r>
          </w:p>
        </w:tc>
        <w:tc>
          <w:tcPr>
            <w:tcW w:w="2249" w:type="dxa"/>
          </w:tcPr>
          <w:p w14:paraId="1A675E93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t>Bold</w:t>
            </w:r>
          </w:p>
        </w:tc>
        <w:tc>
          <w:tcPr>
            <w:tcW w:w="4945" w:type="dxa"/>
          </w:tcPr>
          <w:p w14:paraId="0AA3EF1E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t xml:space="preserve">Select </w:t>
            </w:r>
            <w:r w:rsidRPr="00491900">
              <w:rPr>
                <w:b/>
              </w:rPr>
              <w:t>Dashboard</w:t>
            </w:r>
            <w:r w:rsidRPr="00491900">
              <w:t xml:space="preserve"> &gt; </w:t>
            </w:r>
            <w:r w:rsidRPr="00491900">
              <w:rPr>
                <w:b/>
              </w:rPr>
              <w:t>Management</w:t>
            </w:r>
            <w:r w:rsidRPr="00491900">
              <w:t xml:space="preserve"> &gt; </w:t>
            </w:r>
            <w:r w:rsidRPr="00491900">
              <w:rPr>
                <w:b/>
              </w:rPr>
              <w:t>Auditing</w:t>
            </w:r>
          </w:p>
        </w:tc>
      </w:tr>
      <w:tr w:rsidR="004F42B9" w:rsidRPr="00491900" w14:paraId="460C099B" w14:textId="77777777" w:rsidTr="2A0F5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2A7D1C3" w14:textId="157C32CC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Fields, Sections</w:t>
            </w:r>
            <w:r w:rsidR="003F5EB7">
              <w:rPr>
                <w:b w:val="0"/>
              </w:rPr>
              <w:t>,</w:t>
            </w:r>
            <w:r w:rsidRPr="00491900">
              <w:rPr>
                <w:b w:val="0"/>
              </w:rPr>
              <w:t xml:space="preserve"> and Menu Options</w:t>
            </w:r>
          </w:p>
        </w:tc>
        <w:tc>
          <w:tcPr>
            <w:tcW w:w="2249" w:type="dxa"/>
          </w:tcPr>
          <w:p w14:paraId="6B26EE85" w14:textId="77777777" w:rsidR="004F42B9" w:rsidRPr="00491900" w:rsidRDefault="004F42B9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Bold</w:t>
            </w:r>
          </w:p>
        </w:tc>
        <w:tc>
          <w:tcPr>
            <w:tcW w:w="4945" w:type="dxa"/>
          </w:tcPr>
          <w:p w14:paraId="4F99457F" w14:textId="77777777" w:rsidR="004F42B9" w:rsidRPr="00491900" w:rsidRDefault="004F42B9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rPr>
                <w:b/>
              </w:rPr>
              <w:t>Client Name</w:t>
            </w:r>
            <w:r w:rsidRPr="00491900">
              <w:t xml:space="preserve"> field, </w:t>
            </w:r>
            <w:r w:rsidRPr="00491900">
              <w:rPr>
                <w:b/>
              </w:rPr>
              <w:t>Agent</w:t>
            </w:r>
            <w:r w:rsidRPr="00491900">
              <w:t xml:space="preserve"> section</w:t>
            </w:r>
          </w:p>
        </w:tc>
      </w:tr>
      <w:tr w:rsidR="004F42B9" w:rsidRPr="00491900" w14:paraId="3CD6543D" w14:textId="77777777" w:rsidTr="2A0F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6D94B6F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Screens and Windows</w:t>
            </w:r>
          </w:p>
        </w:tc>
        <w:tc>
          <w:tcPr>
            <w:tcW w:w="2249" w:type="dxa"/>
          </w:tcPr>
          <w:p w14:paraId="692FD024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t>Bold</w:t>
            </w:r>
          </w:p>
        </w:tc>
        <w:tc>
          <w:tcPr>
            <w:tcW w:w="4945" w:type="dxa"/>
          </w:tcPr>
          <w:p w14:paraId="6A50E7B7" w14:textId="77777777" w:rsidR="004F42B9" w:rsidRPr="00491900" w:rsidRDefault="004F42B9" w:rsidP="00256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900">
              <w:rPr>
                <w:b/>
              </w:rPr>
              <w:t>Tickets</w:t>
            </w:r>
            <w:r w:rsidRPr="00491900">
              <w:t xml:space="preserve"> screen, </w:t>
            </w:r>
            <w:r w:rsidRPr="00491900">
              <w:rPr>
                <w:b/>
              </w:rPr>
              <w:t>Template</w:t>
            </w:r>
            <w:r w:rsidRPr="00491900">
              <w:t xml:space="preserve"> window</w:t>
            </w:r>
          </w:p>
        </w:tc>
      </w:tr>
      <w:tr w:rsidR="004F42B9" w14:paraId="0D129A99" w14:textId="77777777" w:rsidTr="2A0F5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6A6C33" w14:textId="77777777" w:rsidR="004F42B9" w:rsidRPr="00491900" w:rsidRDefault="004F42B9" w:rsidP="00256983">
            <w:pPr>
              <w:rPr>
                <w:b w:val="0"/>
              </w:rPr>
            </w:pPr>
            <w:r w:rsidRPr="00491900">
              <w:rPr>
                <w:b w:val="0"/>
              </w:rPr>
              <w:t>Product Names</w:t>
            </w:r>
          </w:p>
        </w:tc>
        <w:tc>
          <w:tcPr>
            <w:tcW w:w="2249" w:type="dxa"/>
          </w:tcPr>
          <w:p w14:paraId="5EC5914E" w14:textId="77777777" w:rsidR="004F42B9" w:rsidRPr="00491900" w:rsidRDefault="004F42B9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900">
              <w:t>Bold</w:t>
            </w:r>
          </w:p>
        </w:tc>
        <w:tc>
          <w:tcPr>
            <w:tcW w:w="4945" w:type="dxa"/>
          </w:tcPr>
          <w:p w14:paraId="5C6440B0" w14:textId="65735B23" w:rsidR="004F42B9" w:rsidRDefault="003F5EB7" w:rsidP="00256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Cisco Spark</w:t>
            </w:r>
          </w:p>
        </w:tc>
      </w:tr>
    </w:tbl>
    <w:p w14:paraId="1DC1A053" w14:textId="77777777" w:rsidR="004F42B9" w:rsidRPr="00ED617B" w:rsidRDefault="004F42B9" w:rsidP="004F42B9"/>
    <w:p w14:paraId="012237ED" w14:textId="77777777" w:rsidR="004F42B9" w:rsidRDefault="004F42B9">
      <w:pPr>
        <w:rPr>
          <w:rFonts w:eastAsia="Times New Roman" w:cstheme="majorBidi"/>
          <w:spacing w:val="-10"/>
          <w:kern w:val="28"/>
          <w:sz w:val="72"/>
          <w:szCs w:val="56"/>
        </w:rPr>
      </w:pPr>
      <w:r>
        <w:rPr>
          <w:rFonts w:eastAsia="Times New Roman"/>
          <w:sz w:val="72"/>
        </w:rPr>
        <w:br w:type="page"/>
      </w:r>
    </w:p>
    <w:customXmlInsRangeStart w:id="5" w:author="sushmitha manjunatha" w:date="2023-08-14T20:24:00Z"/>
    <w:bookmarkStart w:id="6" w:name="_Hlk5119785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9716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5"/>
        <w:p w14:paraId="2ED010A2" w14:textId="22E13B0A" w:rsidR="004D23FA" w:rsidRDefault="004D23FA">
          <w:pPr>
            <w:pStyle w:val="TOCHeading"/>
            <w:rPr>
              <w:ins w:id="7" w:author="sushmitha manjunatha" w:date="2023-08-14T20:24:00Z"/>
            </w:rPr>
          </w:pPr>
          <w:ins w:id="8" w:author="sushmitha manjunatha" w:date="2023-08-14T20:24:00Z">
            <w:r>
              <w:t>Table of Contents</w:t>
            </w:r>
          </w:ins>
        </w:p>
        <w:p w14:paraId="3C90CE96" w14:textId="0507EC45" w:rsidR="005B799A" w:rsidRDefault="004D23FA">
          <w:pPr>
            <w:pStyle w:val="TOC1"/>
            <w:rPr>
              <w:ins w:id="9" w:author="sushmitha manjunatha" w:date="2023-08-14T21:07:00Z"/>
              <w:rFonts w:eastAsiaTheme="minorEastAsia"/>
              <w:noProof/>
              <w:kern w:val="2"/>
              <w14:ligatures w14:val="standardContextual"/>
            </w:rPr>
          </w:pPr>
          <w:ins w:id="10" w:author="sushmitha manjunatha" w:date="2023-08-14T20:24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1" w:author="sushmitha manjunatha" w:date="2023-08-14T21:07:00Z">
            <w:r w:rsidR="005B799A" w:rsidRPr="00AF36E0">
              <w:rPr>
                <w:rStyle w:val="Hyperlink"/>
                <w:noProof/>
              </w:rPr>
              <w:fldChar w:fldCharType="begin"/>
            </w:r>
            <w:r w:rsidR="005B799A" w:rsidRPr="00AF36E0">
              <w:rPr>
                <w:rStyle w:val="Hyperlink"/>
                <w:noProof/>
              </w:rPr>
              <w:instrText xml:space="preserve"> </w:instrText>
            </w:r>
            <w:r w:rsidR="005B799A">
              <w:rPr>
                <w:noProof/>
              </w:rPr>
              <w:instrText>HYPERLINK \l "_Toc142939676"</w:instrText>
            </w:r>
            <w:r w:rsidR="005B799A" w:rsidRPr="00AF36E0">
              <w:rPr>
                <w:rStyle w:val="Hyperlink"/>
                <w:noProof/>
              </w:rPr>
              <w:instrText xml:space="preserve"> </w:instrText>
            </w:r>
            <w:r w:rsidR="005B799A" w:rsidRPr="00AF36E0">
              <w:rPr>
                <w:rStyle w:val="Hyperlink"/>
                <w:noProof/>
              </w:rPr>
            </w:r>
            <w:r w:rsidR="005B799A" w:rsidRPr="00AF36E0">
              <w:rPr>
                <w:rStyle w:val="Hyperlink"/>
                <w:noProof/>
              </w:rPr>
              <w:fldChar w:fldCharType="separate"/>
            </w:r>
            <w:r w:rsidR="005B799A" w:rsidRPr="00AF36E0">
              <w:rPr>
                <w:rStyle w:val="Hyperlink"/>
                <w:rFonts w:cs="Arial"/>
                <w:noProof/>
              </w:rPr>
              <w:t>Overview</w:t>
            </w:r>
            <w:r w:rsidR="005B799A">
              <w:rPr>
                <w:noProof/>
                <w:webHidden/>
              </w:rPr>
              <w:tab/>
            </w:r>
            <w:r w:rsidR="005B799A">
              <w:rPr>
                <w:noProof/>
                <w:webHidden/>
              </w:rPr>
              <w:fldChar w:fldCharType="begin"/>
            </w:r>
            <w:r w:rsidR="005B799A">
              <w:rPr>
                <w:noProof/>
                <w:webHidden/>
              </w:rPr>
              <w:instrText xml:space="preserve"> PAGEREF _Toc142939676 \h </w:instrText>
            </w:r>
          </w:ins>
          <w:r w:rsidR="005B799A">
            <w:rPr>
              <w:noProof/>
              <w:webHidden/>
            </w:rPr>
          </w:r>
          <w:r w:rsidR="005B799A">
            <w:rPr>
              <w:noProof/>
              <w:webHidden/>
            </w:rPr>
            <w:fldChar w:fldCharType="separate"/>
          </w:r>
          <w:ins w:id="12" w:author="sushmitha manjunatha" w:date="2023-08-14T21:07:00Z">
            <w:r w:rsidR="005B799A">
              <w:rPr>
                <w:noProof/>
                <w:webHidden/>
              </w:rPr>
              <w:t>1</w:t>
            </w:r>
            <w:r w:rsidR="005B799A">
              <w:rPr>
                <w:noProof/>
                <w:webHidden/>
              </w:rPr>
              <w:fldChar w:fldCharType="end"/>
            </w:r>
            <w:r w:rsidR="005B799A" w:rsidRPr="00AF36E0">
              <w:rPr>
                <w:rStyle w:val="Hyperlink"/>
                <w:noProof/>
              </w:rPr>
              <w:fldChar w:fldCharType="end"/>
            </w:r>
          </w:ins>
        </w:p>
        <w:p w14:paraId="1A522131" w14:textId="669BE8A5" w:rsidR="005B799A" w:rsidRDefault="005B799A">
          <w:pPr>
            <w:pStyle w:val="TOC1"/>
            <w:rPr>
              <w:ins w:id="13" w:author="sushmitha manjunatha" w:date="2023-08-14T21:07:00Z"/>
              <w:rFonts w:eastAsiaTheme="minorEastAsia"/>
              <w:noProof/>
              <w:kern w:val="2"/>
              <w14:ligatures w14:val="standardContextual"/>
            </w:rPr>
          </w:pPr>
          <w:ins w:id="14" w:author="sushmitha manjunatha" w:date="2023-08-14T21:07:00Z">
            <w:r w:rsidRPr="00AF36E0">
              <w:rPr>
                <w:rStyle w:val="Hyperlink"/>
                <w:noProof/>
              </w:rPr>
              <w:fldChar w:fldCharType="begin"/>
            </w:r>
            <w:r w:rsidRPr="00AF36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"_Toc142939677"</w:instrText>
            </w:r>
            <w:r w:rsidRPr="00AF36E0">
              <w:rPr>
                <w:rStyle w:val="Hyperlink"/>
                <w:noProof/>
              </w:rPr>
              <w:instrText xml:space="preserve"> </w:instrText>
            </w:r>
            <w:r w:rsidRPr="00AF36E0">
              <w:rPr>
                <w:rStyle w:val="Hyperlink"/>
                <w:noProof/>
              </w:rPr>
            </w:r>
            <w:r w:rsidRPr="00AF36E0">
              <w:rPr>
                <w:rStyle w:val="Hyperlink"/>
                <w:noProof/>
              </w:rPr>
              <w:fldChar w:fldCharType="separate"/>
            </w:r>
            <w:r w:rsidRPr="00AF36E0">
              <w:rPr>
                <w:rStyle w:val="Hyperlink"/>
                <w:rFonts w:cs="Arial"/>
                <w:noProof/>
              </w:rPr>
              <w:t>Clear Cache in Microsoft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_Toc142939677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sushmitha manjunatha" w:date="2023-08-14T21:07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AF36E0">
              <w:rPr>
                <w:rStyle w:val="Hyperlink"/>
                <w:noProof/>
              </w:rPr>
              <w:fldChar w:fldCharType="end"/>
            </w:r>
          </w:ins>
        </w:p>
        <w:p w14:paraId="5BD02054" w14:textId="6B4F7811" w:rsidR="005B799A" w:rsidRDefault="005B799A">
          <w:pPr>
            <w:pStyle w:val="TOC1"/>
            <w:rPr>
              <w:ins w:id="16" w:author="sushmitha manjunatha" w:date="2023-08-14T21:07:00Z"/>
              <w:rFonts w:eastAsiaTheme="minorEastAsia"/>
              <w:noProof/>
              <w:kern w:val="2"/>
              <w14:ligatures w14:val="standardContextual"/>
            </w:rPr>
          </w:pPr>
          <w:ins w:id="17" w:author="sushmitha manjunatha" w:date="2023-08-14T21:07:00Z">
            <w:r w:rsidRPr="00AF36E0">
              <w:rPr>
                <w:rStyle w:val="Hyperlink"/>
                <w:noProof/>
              </w:rPr>
              <w:fldChar w:fldCharType="begin"/>
            </w:r>
            <w:r w:rsidRPr="00AF36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"_Toc142939678"</w:instrText>
            </w:r>
            <w:r w:rsidRPr="00AF36E0">
              <w:rPr>
                <w:rStyle w:val="Hyperlink"/>
                <w:noProof/>
              </w:rPr>
              <w:instrText xml:space="preserve"> </w:instrText>
            </w:r>
            <w:r w:rsidRPr="00AF36E0">
              <w:rPr>
                <w:rStyle w:val="Hyperlink"/>
                <w:noProof/>
              </w:rPr>
            </w:r>
            <w:r w:rsidRPr="00AF36E0">
              <w:rPr>
                <w:rStyle w:val="Hyperlink"/>
                <w:noProof/>
              </w:rPr>
              <w:fldChar w:fldCharType="separate"/>
            </w:r>
            <w:r w:rsidRPr="00AF36E0">
              <w:rPr>
                <w:rStyle w:val="Hyperlink"/>
                <w:noProof/>
              </w:rPr>
              <w:t>Clear Cache in 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_Toc142939678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sushmitha manjunatha" w:date="2023-08-14T21:0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F36E0">
              <w:rPr>
                <w:rStyle w:val="Hyperlink"/>
                <w:noProof/>
              </w:rPr>
              <w:fldChar w:fldCharType="end"/>
            </w:r>
          </w:ins>
        </w:p>
        <w:p w14:paraId="5A7513F3" w14:textId="18E04C7F" w:rsidR="005B799A" w:rsidRDefault="005B799A">
          <w:pPr>
            <w:pStyle w:val="TOC1"/>
            <w:rPr>
              <w:ins w:id="19" w:author="sushmitha manjunatha" w:date="2023-08-14T21:07:00Z"/>
              <w:rFonts w:eastAsiaTheme="minorEastAsia"/>
              <w:noProof/>
              <w:kern w:val="2"/>
              <w14:ligatures w14:val="standardContextual"/>
            </w:rPr>
          </w:pPr>
          <w:ins w:id="20" w:author="sushmitha manjunatha" w:date="2023-08-14T21:07:00Z">
            <w:r w:rsidRPr="00AF36E0">
              <w:rPr>
                <w:rStyle w:val="Hyperlink"/>
                <w:noProof/>
              </w:rPr>
              <w:fldChar w:fldCharType="begin"/>
            </w:r>
            <w:r w:rsidRPr="00AF36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"_Toc142939679"</w:instrText>
            </w:r>
            <w:r w:rsidRPr="00AF36E0">
              <w:rPr>
                <w:rStyle w:val="Hyperlink"/>
                <w:noProof/>
              </w:rPr>
              <w:instrText xml:space="preserve"> </w:instrText>
            </w:r>
            <w:r w:rsidRPr="00AF36E0">
              <w:rPr>
                <w:rStyle w:val="Hyperlink"/>
                <w:noProof/>
              </w:rPr>
            </w:r>
            <w:r w:rsidRPr="00AF36E0">
              <w:rPr>
                <w:rStyle w:val="Hyperlink"/>
                <w:noProof/>
              </w:rPr>
              <w:fldChar w:fldCharType="separate"/>
            </w:r>
            <w:r w:rsidRPr="00AF36E0">
              <w:rPr>
                <w:rStyle w:val="Hyperlink"/>
                <w:noProof/>
              </w:rPr>
              <w:t>Clear Cache in Mozilla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_Toc142939679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sushmitha manjunatha" w:date="2023-08-14T21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AF36E0">
              <w:rPr>
                <w:rStyle w:val="Hyperlink"/>
                <w:noProof/>
              </w:rPr>
              <w:fldChar w:fldCharType="end"/>
            </w:r>
          </w:ins>
        </w:p>
        <w:p w14:paraId="588B3E86" w14:textId="26E9A8D0" w:rsidR="005B799A" w:rsidRDefault="005B799A">
          <w:pPr>
            <w:pStyle w:val="TOC1"/>
            <w:rPr>
              <w:ins w:id="22" w:author="sushmitha manjunatha" w:date="2023-08-14T21:07:00Z"/>
              <w:rFonts w:eastAsiaTheme="minorEastAsia"/>
              <w:noProof/>
              <w:kern w:val="2"/>
              <w14:ligatures w14:val="standardContextual"/>
            </w:rPr>
          </w:pPr>
          <w:ins w:id="23" w:author="sushmitha manjunatha" w:date="2023-08-14T21:07:00Z">
            <w:r w:rsidRPr="00AF36E0">
              <w:rPr>
                <w:rStyle w:val="Hyperlink"/>
                <w:noProof/>
              </w:rPr>
              <w:fldChar w:fldCharType="begin"/>
            </w:r>
            <w:r w:rsidRPr="00AF36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"_Toc142939680"</w:instrText>
            </w:r>
            <w:r w:rsidRPr="00AF36E0">
              <w:rPr>
                <w:rStyle w:val="Hyperlink"/>
                <w:noProof/>
              </w:rPr>
              <w:instrText xml:space="preserve"> </w:instrText>
            </w:r>
            <w:r w:rsidRPr="00AF36E0">
              <w:rPr>
                <w:rStyle w:val="Hyperlink"/>
                <w:noProof/>
              </w:rPr>
            </w:r>
            <w:r w:rsidRPr="00AF36E0">
              <w:rPr>
                <w:rStyle w:val="Hyperlink"/>
                <w:noProof/>
              </w:rPr>
              <w:fldChar w:fldCharType="separate"/>
            </w:r>
            <w:r w:rsidRPr="00AF36E0">
              <w:rPr>
                <w:rStyle w:val="Hyperlink"/>
                <w:noProof/>
              </w:rPr>
              <w:t>Clear Cache in Apple Safari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_Toc142939680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sushmitha manjunatha" w:date="2023-08-14T21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AF36E0">
              <w:rPr>
                <w:rStyle w:val="Hyperlink"/>
                <w:noProof/>
              </w:rPr>
              <w:fldChar w:fldCharType="end"/>
            </w:r>
          </w:ins>
        </w:p>
        <w:p w14:paraId="6D88F7EC" w14:textId="70EA6E12" w:rsidR="004A16BB" w:rsidRDefault="004D23FA">
          <w:pPr>
            <w:rPr>
              <w:ins w:id="25" w:author="sushmitha manjunatha" w:date="2023-08-14T20:37:00Z"/>
              <w:rPrChange w:id="26" w:author="sushmitha manjunatha" w:date="2023-08-14T20:38:00Z">
                <w:rPr>
                  <w:ins w:id="27" w:author="sushmitha manjunatha" w:date="2023-08-14T20:37:00Z"/>
                  <w:rFonts w:asciiTheme="minorHAnsi" w:eastAsia="Times New Roman" w:hAnsiTheme="minorHAnsi"/>
                  <w:color w:val="0D0D0D" w:themeColor="text1" w:themeTint="F2"/>
                  <w:sz w:val="72"/>
                </w:rPr>
              </w:rPrChange>
            </w:rPr>
            <w:sectPr w:rsidR="00000000" w:rsidSect="00AD4F48">
              <w:footerReference w:type="defaul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docGrid w:linePitch="360"/>
            </w:sectPr>
            <w:pPrChange w:id="29" w:author="sushmitha manjunatha" w:date="2023-08-14T20:38:00Z">
              <w:pPr>
                <w:pStyle w:val="Title"/>
              </w:pPr>
            </w:pPrChange>
          </w:pPr>
          <w:ins w:id="30" w:author="sushmitha manjunatha" w:date="2023-08-14T20:24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31" w:author="sushmitha manjunatha" w:date="2023-08-14T20:24:00Z"/>
      </w:sdtContent>
    </w:sdt>
    <w:customXmlInsRangeEnd w:id="31"/>
    <w:p w14:paraId="461BD7E1" w14:textId="158C2EDC" w:rsidR="009B5026" w:rsidRPr="00AD410E" w:rsidRDefault="009B5026" w:rsidP="009B5026">
      <w:pPr>
        <w:pStyle w:val="Title"/>
        <w:rPr>
          <w:rFonts w:asciiTheme="minorHAnsi" w:eastAsia="Times New Roman" w:hAnsiTheme="minorHAnsi"/>
          <w:color w:val="0D0D0D" w:themeColor="text1" w:themeTint="F2"/>
          <w:sz w:val="72"/>
          <w:rPrChange w:id="32" w:author="sushmitha manjunatha" w:date="2023-08-14T16:02:00Z">
            <w:rPr>
              <w:rFonts w:asciiTheme="minorHAnsi" w:eastAsia="Times New Roman" w:hAnsiTheme="minorHAnsi"/>
              <w:sz w:val="72"/>
            </w:rPr>
          </w:rPrChange>
        </w:rPr>
      </w:pPr>
      <w:r w:rsidRPr="00AD410E">
        <w:rPr>
          <w:rFonts w:asciiTheme="minorHAnsi" w:eastAsia="Times New Roman" w:hAnsiTheme="minorHAnsi"/>
          <w:color w:val="0D0D0D" w:themeColor="text1" w:themeTint="F2"/>
          <w:sz w:val="72"/>
          <w:rPrChange w:id="33" w:author="sushmitha manjunatha" w:date="2023-08-14T16:02:00Z">
            <w:rPr>
              <w:rFonts w:asciiTheme="minorHAnsi" w:eastAsia="Times New Roman" w:hAnsiTheme="minorHAnsi"/>
              <w:sz w:val="72"/>
            </w:rPr>
          </w:rPrChange>
        </w:rPr>
        <w:lastRenderedPageBreak/>
        <w:t>How to Clear Cache</w:t>
      </w:r>
    </w:p>
    <w:p w14:paraId="6801B3A2" w14:textId="6DC887C1" w:rsidR="0035048B" w:rsidRPr="005B799A" w:rsidRDefault="0035048B" w:rsidP="0035048B">
      <w:pPr>
        <w:pStyle w:val="Heading1"/>
        <w:spacing w:before="120" w:beforeAutospacing="0" w:after="0" w:afterAutospacing="0"/>
        <w:rPr>
          <w:rFonts w:asciiTheme="minorHAnsi" w:hAnsiTheme="minorHAnsi" w:cs="Arial"/>
          <w:b w:val="0"/>
          <w:bCs w:val="0"/>
          <w:color w:val="0D0D0D" w:themeColor="text1" w:themeTint="F2"/>
          <w:kern w:val="0"/>
          <w:sz w:val="44"/>
          <w:szCs w:val="44"/>
          <w:rPrChange w:id="34" w:author="sushmitha manjunatha" w:date="2023-08-14T21:07:00Z">
            <w:rPr>
              <w:rFonts w:asciiTheme="majorHAnsi" w:hAnsiTheme="majorHAnsi" w:cstheme="majorHAnsi"/>
              <w:sz w:val="44"/>
            </w:rPr>
          </w:rPrChange>
        </w:rPr>
      </w:pPr>
      <w:bookmarkStart w:id="35" w:name="_Toc142939676"/>
      <w:r w:rsidRPr="005B799A">
        <w:rPr>
          <w:rFonts w:asciiTheme="minorHAnsi" w:hAnsiTheme="minorHAnsi" w:cs="Arial"/>
          <w:b w:val="0"/>
          <w:bCs w:val="0"/>
          <w:color w:val="0D0D0D" w:themeColor="text1" w:themeTint="F2"/>
          <w:kern w:val="0"/>
          <w:sz w:val="44"/>
          <w:szCs w:val="44"/>
          <w:rPrChange w:id="36" w:author="sushmitha manjunatha" w:date="2023-08-14T21:07:00Z">
            <w:rPr>
              <w:rFonts w:asciiTheme="majorHAnsi" w:hAnsiTheme="majorHAnsi" w:cstheme="majorHAnsi"/>
              <w:sz w:val="44"/>
            </w:rPr>
          </w:rPrChange>
        </w:rPr>
        <w:t>Overview</w:t>
      </w:r>
      <w:bookmarkEnd w:id="35"/>
    </w:p>
    <w:p w14:paraId="735091FD" w14:textId="3EA8D53B" w:rsidR="0040332D" w:rsidRPr="00AD410E" w:rsidRDefault="0040332D" w:rsidP="0040332D">
      <w:pPr>
        <w:rPr>
          <w:color w:val="0D0D0D" w:themeColor="text1" w:themeTint="F2"/>
          <w:rPrChange w:id="37" w:author="sushmitha manjunatha" w:date="2023-08-14T16:02:00Z">
            <w:rPr/>
          </w:rPrChange>
        </w:rPr>
      </w:pPr>
      <w:bookmarkStart w:id="38" w:name="_Hlk511978838"/>
      <w:r w:rsidRPr="00AD410E">
        <w:rPr>
          <w:color w:val="0D0D0D" w:themeColor="text1" w:themeTint="F2"/>
          <w:rPrChange w:id="39" w:author="sushmitha manjunatha" w:date="2023-08-14T16:02:00Z">
            <w:rPr/>
          </w:rPrChange>
        </w:rPr>
        <w:t xml:space="preserve">The </w:t>
      </w:r>
      <w:r w:rsidRPr="00AD410E">
        <w:rPr>
          <w:bCs/>
          <w:color w:val="0D0D0D" w:themeColor="text1" w:themeTint="F2"/>
          <w:rPrChange w:id="40" w:author="sushmitha manjunatha" w:date="2023-08-14T16:02:00Z">
            <w:rPr>
              <w:b/>
            </w:rPr>
          </w:rPrChange>
        </w:rPr>
        <w:t>browser cache</w:t>
      </w:r>
      <w:r w:rsidRPr="00AD410E">
        <w:rPr>
          <w:color w:val="0D0D0D" w:themeColor="text1" w:themeTint="F2"/>
          <w:rPrChange w:id="41" w:author="sushmitha manjunatha" w:date="2023-08-14T16:02:00Z">
            <w:rPr/>
          </w:rPrChange>
        </w:rPr>
        <w:t xml:space="preserve"> is a temporary storage location on your computer for files downloaded by your browser to display websites. </w:t>
      </w:r>
      <w:r w:rsidR="0035048B" w:rsidRPr="00AD410E">
        <w:rPr>
          <w:color w:val="0D0D0D" w:themeColor="text1" w:themeTint="F2"/>
          <w:rPrChange w:id="42" w:author="sushmitha manjunatha" w:date="2023-08-14T16:02:00Z">
            <w:rPr/>
          </w:rPrChange>
        </w:rPr>
        <w:t xml:space="preserve">The browser cache can get </w:t>
      </w:r>
      <w:del w:id="43" w:author="sushmitha manjunatha" w:date="2023-08-14T08:49:00Z">
        <w:r w:rsidR="0035048B" w:rsidRPr="00AD410E" w:rsidDel="00D90E7A">
          <w:rPr>
            <w:color w:val="0D0D0D" w:themeColor="text1" w:themeTint="F2"/>
            <w:rPrChange w:id="44" w:author="sushmitha manjunatha" w:date="2023-08-14T16:02:00Z">
              <w:rPr/>
            </w:rPrChange>
          </w:rPr>
          <w:delText xml:space="preserve">quite </w:delText>
        </w:r>
      </w:del>
      <w:r w:rsidR="0035048B" w:rsidRPr="00AD410E">
        <w:rPr>
          <w:color w:val="0D0D0D" w:themeColor="text1" w:themeTint="F2"/>
          <w:rPrChange w:id="45" w:author="sushmitha manjunatha" w:date="2023-08-14T16:02:00Z">
            <w:rPr/>
          </w:rPrChange>
        </w:rPr>
        <w:t>large and take up a</w:t>
      </w:r>
      <w:ins w:id="46" w:author="sushmitha manjunatha" w:date="2023-08-14T08:49:00Z">
        <w:r w:rsidR="00D90E7A" w:rsidRPr="00AD410E">
          <w:rPr>
            <w:color w:val="0D0D0D" w:themeColor="text1" w:themeTint="F2"/>
            <w:rPrChange w:id="47" w:author="sushmitha manjunatha" w:date="2023-08-14T16:02:00Z">
              <w:rPr/>
            </w:rPrChange>
          </w:rPr>
          <w:t xml:space="preserve"> </w:t>
        </w:r>
      </w:ins>
      <w:r w:rsidR="0035048B" w:rsidRPr="00AD410E">
        <w:rPr>
          <w:color w:val="0D0D0D" w:themeColor="text1" w:themeTint="F2"/>
          <w:rPrChange w:id="48" w:author="sushmitha manjunatha" w:date="2023-08-14T16:02:00Z">
            <w:rPr/>
          </w:rPrChange>
        </w:rPr>
        <w:t>lot of space on your </w:t>
      </w:r>
      <w:del w:id="49" w:author="sushmitha manjunatha" w:date="2023-08-14T08:49:00Z">
        <w:r w:rsidR="0035048B" w:rsidRPr="00AD410E" w:rsidDel="00DD299E">
          <w:rPr>
            <w:color w:val="0D0D0D" w:themeColor="text1" w:themeTint="F2"/>
            <w:rPrChange w:id="50" w:author="sushmitha manjunatha" w:date="2023-08-14T16:02:00Z">
              <w:rPr/>
            </w:rPrChange>
          </w:rPr>
          <w:delText>hard-drive</w:delText>
        </w:r>
      </w:del>
      <w:ins w:id="51" w:author="sushmitha manjunatha" w:date="2023-08-14T08:49:00Z">
        <w:r w:rsidR="00DD299E" w:rsidRPr="00AD410E">
          <w:rPr>
            <w:color w:val="0D0D0D" w:themeColor="text1" w:themeTint="F2"/>
            <w:rPrChange w:id="52" w:author="sushmitha manjunatha" w:date="2023-08-14T16:02:00Z">
              <w:rPr/>
            </w:rPrChange>
          </w:rPr>
          <w:t>hard drive</w:t>
        </w:r>
      </w:ins>
      <w:r w:rsidR="0035048B" w:rsidRPr="00AD410E">
        <w:rPr>
          <w:color w:val="0D0D0D" w:themeColor="text1" w:themeTint="F2"/>
          <w:rPrChange w:id="53" w:author="sushmitha manjunatha" w:date="2023-08-14T16:02:00Z">
            <w:rPr/>
          </w:rPrChange>
        </w:rPr>
        <w:t xml:space="preserve">, filled with data from websites you </w:t>
      </w:r>
      <w:del w:id="54" w:author="sushmitha manjunatha" w:date="2023-08-14T08:50:00Z">
        <w:r w:rsidR="0035048B" w:rsidRPr="00AD410E" w:rsidDel="00AD4302">
          <w:rPr>
            <w:color w:val="0D0D0D" w:themeColor="text1" w:themeTint="F2"/>
            <w:rPrChange w:id="55" w:author="sushmitha manjunatha" w:date="2023-08-14T16:02:00Z">
              <w:rPr/>
            </w:rPrChange>
          </w:rPr>
          <w:delText xml:space="preserve">will </w:delText>
        </w:r>
      </w:del>
      <w:ins w:id="56" w:author="sushmitha manjunatha" w:date="2023-08-14T08:50:00Z">
        <w:r w:rsidR="00AD4302" w:rsidRPr="00AD410E">
          <w:rPr>
            <w:color w:val="0D0D0D" w:themeColor="text1" w:themeTint="F2"/>
            <w:rPrChange w:id="57" w:author="sushmitha manjunatha" w:date="2023-08-14T16:02:00Z">
              <w:rPr/>
            </w:rPrChange>
          </w:rPr>
          <w:t xml:space="preserve">may </w:t>
        </w:r>
      </w:ins>
      <w:r w:rsidR="0035048B" w:rsidRPr="00AD410E">
        <w:rPr>
          <w:color w:val="0D0D0D" w:themeColor="text1" w:themeTint="F2"/>
          <w:rPrChange w:id="58" w:author="sushmitha manjunatha" w:date="2023-08-14T16:02:00Z">
            <w:rPr/>
          </w:rPrChange>
        </w:rPr>
        <w:t xml:space="preserve">never visit again. While you can limit how large it can get, it is </w:t>
      </w:r>
      <w:del w:id="59" w:author="sushmitha manjunatha" w:date="2023-08-14T08:50:00Z">
        <w:r w:rsidR="0035048B" w:rsidRPr="00AD410E" w:rsidDel="003651E0">
          <w:rPr>
            <w:color w:val="0D0D0D" w:themeColor="text1" w:themeTint="F2"/>
            <w:rPrChange w:id="60" w:author="sushmitha manjunatha" w:date="2023-08-14T16:02:00Z">
              <w:rPr/>
            </w:rPrChange>
          </w:rPr>
          <w:delText xml:space="preserve">still </w:delText>
        </w:r>
      </w:del>
      <w:r w:rsidR="0035048B" w:rsidRPr="00AD410E">
        <w:rPr>
          <w:color w:val="0D0D0D" w:themeColor="text1" w:themeTint="F2"/>
          <w:rPrChange w:id="61" w:author="sushmitha manjunatha" w:date="2023-08-14T16:02:00Z">
            <w:rPr/>
          </w:rPrChange>
        </w:rPr>
        <w:t>useful to occasionally clear it to fix problems and speed things up</w:t>
      </w:r>
      <w:del w:id="62" w:author="sushmitha manjunatha" w:date="2023-08-14T08:50:00Z">
        <w:r w:rsidR="0035048B" w:rsidRPr="00AD410E" w:rsidDel="007861E3">
          <w:rPr>
            <w:color w:val="0D0D0D" w:themeColor="text1" w:themeTint="F2"/>
            <w:rPrChange w:id="63" w:author="sushmitha manjunatha" w:date="2023-08-14T16:02:00Z">
              <w:rPr/>
            </w:rPrChange>
          </w:rPr>
          <w:delText xml:space="preserve"> again</w:delText>
        </w:r>
      </w:del>
      <w:ins w:id="64" w:author="sushmitha manjunatha" w:date="2023-08-14T08:50:00Z">
        <w:r w:rsidR="007861E3" w:rsidRPr="00AD410E">
          <w:rPr>
            <w:color w:val="0D0D0D" w:themeColor="text1" w:themeTint="F2"/>
            <w:rPrChange w:id="65" w:author="sushmitha manjunatha" w:date="2023-08-14T16:02:00Z">
              <w:rPr/>
            </w:rPrChange>
          </w:rPr>
          <w:t>.</w:t>
        </w:r>
      </w:ins>
    </w:p>
    <w:p w14:paraId="324171AA" w14:textId="1EFED8B0" w:rsidR="00ED617B" w:rsidRPr="00AD410E" w:rsidRDefault="00ED617B" w:rsidP="2A0F58C7">
      <w:pPr>
        <w:pStyle w:val="Heading1"/>
        <w:spacing w:before="120" w:beforeAutospacing="0" w:after="0" w:afterAutospacing="0"/>
        <w:rPr>
          <w:rFonts w:asciiTheme="minorHAnsi" w:hAnsiTheme="minorHAnsi" w:cs="Arial"/>
          <w:b w:val="0"/>
          <w:bCs w:val="0"/>
          <w:color w:val="0D0D0D" w:themeColor="text1" w:themeTint="F2"/>
          <w:kern w:val="0"/>
          <w:sz w:val="44"/>
          <w:szCs w:val="44"/>
          <w:rPrChange w:id="66" w:author="sushmitha manjunatha" w:date="2023-08-14T16:02:00Z">
            <w:rPr>
              <w:rFonts w:asciiTheme="minorHAnsi" w:hAnsiTheme="minorHAnsi" w:cs="Arial"/>
              <w:b w:val="0"/>
              <w:bCs w:val="0"/>
              <w:kern w:val="0"/>
              <w:sz w:val="44"/>
              <w:szCs w:val="44"/>
            </w:rPr>
          </w:rPrChange>
        </w:rPr>
      </w:pPr>
      <w:bookmarkStart w:id="67" w:name="_Toc142939677"/>
      <w:bookmarkEnd w:id="38"/>
      <w:r w:rsidRPr="00AD410E">
        <w:rPr>
          <w:rFonts w:asciiTheme="minorHAnsi" w:hAnsiTheme="minorHAnsi" w:cs="Arial"/>
          <w:b w:val="0"/>
          <w:bCs w:val="0"/>
          <w:color w:val="0D0D0D" w:themeColor="text1" w:themeTint="F2"/>
          <w:kern w:val="0"/>
          <w:sz w:val="44"/>
          <w:szCs w:val="44"/>
          <w:rPrChange w:id="68" w:author="sushmitha manjunatha" w:date="2023-08-14T16:02:00Z">
            <w:rPr>
              <w:rFonts w:asciiTheme="minorHAnsi" w:hAnsiTheme="minorHAnsi" w:cs="Arial"/>
              <w:b w:val="0"/>
              <w:bCs w:val="0"/>
              <w:kern w:val="0"/>
              <w:sz w:val="44"/>
              <w:szCs w:val="44"/>
            </w:rPr>
          </w:rPrChange>
        </w:rPr>
        <w:t>Clear Cache</w:t>
      </w:r>
      <w:r w:rsidR="00FD269C" w:rsidRPr="00AD410E">
        <w:rPr>
          <w:rFonts w:asciiTheme="minorHAnsi" w:hAnsiTheme="minorHAnsi" w:cs="Arial"/>
          <w:b w:val="0"/>
          <w:bCs w:val="0"/>
          <w:color w:val="0D0D0D" w:themeColor="text1" w:themeTint="F2"/>
          <w:kern w:val="0"/>
          <w:sz w:val="44"/>
          <w:szCs w:val="44"/>
          <w:rPrChange w:id="69" w:author="sushmitha manjunatha" w:date="2023-08-14T16:02:00Z">
            <w:rPr>
              <w:rFonts w:asciiTheme="minorHAnsi" w:hAnsiTheme="minorHAnsi" w:cs="Arial"/>
              <w:b w:val="0"/>
              <w:bCs w:val="0"/>
              <w:kern w:val="0"/>
              <w:sz w:val="44"/>
              <w:szCs w:val="44"/>
            </w:rPr>
          </w:rPrChange>
        </w:rPr>
        <w:t xml:space="preserve"> in </w:t>
      </w:r>
      <w:commentRangeStart w:id="70"/>
      <w:r w:rsidR="00FD269C" w:rsidRPr="00AD410E">
        <w:rPr>
          <w:rFonts w:asciiTheme="minorHAnsi" w:hAnsiTheme="minorHAnsi" w:cs="Arial"/>
          <w:color w:val="0D0D0D" w:themeColor="text1" w:themeTint="F2"/>
          <w:kern w:val="0"/>
          <w:sz w:val="44"/>
          <w:szCs w:val="44"/>
          <w:rPrChange w:id="71" w:author="sushmitha manjunatha" w:date="2023-08-14T16:02:00Z">
            <w:rPr>
              <w:rFonts w:asciiTheme="minorHAnsi" w:hAnsiTheme="minorHAnsi" w:cs="Arial"/>
              <w:b w:val="0"/>
              <w:bCs w:val="0"/>
              <w:kern w:val="0"/>
              <w:sz w:val="44"/>
              <w:szCs w:val="44"/>
            </w:rPr>
          </w:rPrChange>
        </w:rPr>
        <w:t xml:space="preserve">Microsoft </w:t>
      </w:r>
      <w:commentRangeStart w:id="72"/>
      <w:r w:rsidR="00FD269C" w:rsidRPr="00AD410E">
        <w:rPr>
          <w:rFonts w:asciiTheme="minorHAnsi" w:hAnsiTheme="minorHAnsi" w:cs="Arial"/>
          <w:color w:val="0D0D0D" w:themeColor="text1" w:themeTint="F2"/>
          <w:kern w:val="0"/>
          <w:sz w:val="44"/>
          <w:szCs w:val="44"/>
          <w:rPrChange w:id="73" w:author="sushmitha manjunatha" w:date="2023-08-14T16:02:00Z">
            <w:rPr>
              <w:rFonts w:asciiTheme="minorHAnsi" w:hAnsiTheme="minorHAnsi" w:cs="Arial"/>
              <w:b w:val="0"/>
              <w:bCs w:val="0"/>
              <w:kern w:val="0"/>
              <w:sz w:val="44"/>
              <w:szCs w:val="44"/>
            </w:rPr>
          </w:rPrChange>
        </w:rPr>
        <w:t>Edge</w:t>
      </w:r>
      <w:commentRangeEnd w:id="72"/>
      <w:r w:rsidR="007B0753" w:rsidRPr="00AD410E">
        <w:rPr>
          <w:rStyle w:val="CommentReference"/>
          <w:rFonts w:asciiTheme="minorHAnsi" w:eastAsiaTheme="minorHAnsi" w:hAnsiTheme="minorHAnsi" w:cstheme="minorBidi"/>
          <w:b w:val="0"/>
          <w:bCs w:val="0"/>
          <w:color w:val="0D0D0D" w:themeColor="text1" w:themeTint="F2"/>
          <w:kern w:val="0"/>
          <w:rPrChange w:id="74" w:author="sushmitha manjunatha" w:date="2023-08-14T16:02:00Z">
            <w:rPr>
              <w:rStyle w:val="CommentReference"/>
              <w:rFonts w:asciiTheme="minorHAnsi" w:eastAsiaTheme="minorHAnsi" w:hAnsiTheme="minorHAnsi" w:cstheme="minorBidi"/>
              <w:b w:val="0"/>
              <w:bCs w:val="0"/>
              <w:kern w:val="0"/>
            </w:rPr>
          </w:rPrChange>
        </w:rPr>
        <w:commentReference w:id="72"/>
      </w:r>
      <w:commentRangeEnd w:id="70"/>
      <w:r w:rsidR="00A12A98" w:rsidRPr="00AD410E">
        <w:rPr>
          <w:rStyle w:val="CommentReference"/>
          <w:rFonts w:asciiTheme="minorHAnsi" w:eastAsiaTheme="minorHAnsi" w:hAnsiTheme="minorHAnsi" w:cstheme="minorBidi"/>
          <w:b w:val="0"/>
          <w:bCs w:val="0"/>
          <w:color w:val="0D0D0D" w:themeColor="text1" w:themeTint="F2"/>
          <w:kern w:val="0"/>
          <w:rPrChange w:id="75" w:author="sushmitha manjunatha" w:date="2023-08-14T16:02:00Z">
            <w:rPr>
              <w:rStyle w:val="CommentReference"/>
              <w:rFonts w:asciiTheme="minorHAnsi" w:eastAsiaTheme="minorHAnsi" w:hAnsiTheme="minorHAnsi" w:cstheme="minorBidi"/>
              <w:b w:val="0"/>
              <w:bCs w:val="0"/>
              <w:kern w:val="0"/>
            </w:rPr>
          </w:rPrChange>
        </w:rPr>
        <w:commentReference w:id="70"/>
      </w:r>
      <w:bookmarkEnd w:id="67"/>
    </w:p>
    <w:p w14:paraId="31CBAC62" w14:textId="493F0352" w:rsidR="00FD269C" w:rsidRPr="00AD410E" w:rsidRDefault="00FD269C" w:rsidP="00FD269C">
      <w:pPr>
        <w:rPr>
          <w:color w:val="0D0D0D" w:themeColor="text1" w:themeTint="F2"/>
          <w:rPrChange w:id="76" w:author="sushmitha manjunatha" w:date="2023-08-14T16:02:00Z">
            <w:rPr/>
          </w:rPrChange>
        </w:rPr>
      </w:pPr>
      <w:bookmarkStart w:id="77" w:name="_Hlk511979168"/>
      <w:r w:rsidRPr="00AD410E">
        <w:rPr>
          <w:color w:val="0D0D0D" w:themeColor="text1" w:themeTint="F2"/>
          <w:rPrChange w:id="78" w:author="sushmitha manjunatha" w:date="2023-08-14T16:02:00Z">
            <w:rPr/>
          </w:rPrChange>
        </w:rPr>
        <w:t xml:space="preserve">To clear cache in </w:t>
      </w:r>
      <w:r w:rsidRPr="00AD410E">
        <w:rPr>
          <w:b/>
          <w:bCs/>
          <w:color w:val="0D0D0D" w:themeColor="text1" w:themeTint="F2"/>
          <w:rPrChange w:id="79" w:author="sushmitha manjunatha" w:date="2023-08-14T16:02:00Z">
            <w:rPr/>
          </w:rPrChange>
        </w:rPr>
        <w:t xml:space="preserve">Microsoft </w:t>
      </w:r>
      <w:commentRangeStart w:id="80"/>
      <w:r w:rsidRPr="00AD410E">
        <w:rPr>
          <w:b/>
          <w:bCs/>
          <w:color w:val="0D0D0D" w:themeColor="text1" w:themeTint="F2"/>
          <w:rPrChange w:id="81" w:author="sushmitha manjunatha" w:date="2023-08-14T16:02:00Z">
            <w:rPr/>
          </w:rPrChange>
        </w:rPr>
        <w:t>Edge</w:t>
      </w:r>
      <w:commentRangeEnd w:id="80"/>
      <w:r w:rsidR="00A96728" w:rsidRPr="00AD410E">
        <w:rPr>
          <w:rStyle w:val="CommentReference"/>
          <w:color w:val="0D0D0D" w:themeColor="text1" w:themeTint="F2"/>
          <w:rPrChange w:id="82" w:author="sushmitha manjunatha" w:date="2023-08-14T16:02:00Z">
            <w:rPr>
              <w:rStyle w:val="CommentReference"/>
            </w:rPr>
          </w:rPrChange>
        </w:rPr>
        <w:commentReference w:id="80"/>
      </w:r>
      <w:ins w:id="83" w:author="sushmitha manjunatha" w:date="2023-08-14T08:51:00Z">
        <w:r w:rsidR="002A381E" w:rsidRPr="00AD410E">
          <w:rPr>
            <w:rFonts w:eastAsia="Times New Roman" w:cs="Helvetica"/>
            <w:b/>
            <w:bCs/>
            <w:color w:val="0D0D0D" w:themeColor="text1" w:themeTint="F2"/>
            <w:rPrChange w:id="84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t>®</w:t>
        </w:r>
        <w:r w:rsidR="002A381E" w:rsidRPr="00E537A6">
          <w:rPr>
            <w:rFonts w:eastAsia="Times New Roman" w:cs="Helvetica"/>
            <w:color w:val="0D0D0D" w:themeColor="text1" w:themeTint="F2"/>
            <w:rPrChange w:id="85" w:author="sushmitha manjunatha" w:date="2023-08-14T17:01:00Z">
              <w:rPr>
                <w:rFonts w:eastAsia="Times New Roman" w:cs="Helvetica"/>
                <w:b/>
                <w:bCs/>
                <w:color w:val="4E4E4E"/>
              </w:rPr>
            </w:rPrChange>
          </w:rPr>
          <w:t>:</w:t>
        </w:r>
      </w:ins>
    </w:p>
    <w:bookmarkEnd w:id="77"/>
    <w:p w14:paraId="13B24D58" w14:textId="797C6FB5" w:rsidR="00ED617B" w:rsidRPr="00AD410E" w:rsidRDefault="00ED617B" w:rsidP="2A0F58C7">
      <w:pPr>
        <w:numPr>
          <w:ilvl w:val="0"/>
          <w:numId w:val="3"/>
        </w:numPr>
        <w:spacing w:before="120" w:after="0" w:line="300" w:lineRule="atLeast"/>
        <w:rPr>
          <w:rFonts w:eastAsia="Times New Roman" w:cs="Helvetica"/>
          <w:color w:val="0D0D0D" w:themeColor="text1" w:themeTint="F2"/>
          <w:rPrChange w:id="86" w:author="sushmitha manjunatha" w:date="2023-08-14T16:02:00Z">
            <w:rPr>
              <w:rFonts w:eastAsia="Times New Roman" w:cs="Helvetica"/>
              <w:color w:val="4E4E4E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rPrChange w:id="87" w:author="sushmitha manjunatha" w:date="2023-08-14T16:02:00Z">
            <w:rPr>
              <w:rFonts w:eastAsia="Times New Roman" w:cs="Helvetica"/>
              <w:color w:val="4E4E4E"/>
            </w:rPr>
          </w:rPrChange>
        </w:rPr>
        <w:t>Open </w:t>
      </w:r>
      <w:r w:rsidRPr="00AD410E">
        <w:rPr>
          <w:rFonts w:eastAsia="Times New Roman" w:cs="Helvetica"/>
          <w:b/>
          <w:bCs/>
          <w:color w:val="0D0D0D" w:themeColor="text1" w:themeTint="F2"/>
          <w:rPrChange w:id="88" w:author="sushmitha manjunatha" w:date="2023-08-14T16:02:00Z">
            <w:rPr>
              <w:rFonts w:eastAsia="Times New Roman" w:cs="Helvetica"/>
              <w:b/>
              <w:bCs/>
              <w:color w:val="4E4E4E"/>
            </w:rPr>
          </w:rPrChange>
        </w:rPr>
        <w:t>Microsoft</w:t>
      </w:r>
      <w:del w:id="89" w:author="sushmitha manjunatha" w:date="2023-08-14T09:50:00Z">
        <w:r w:rsidR="00D81F9F" w:rsidRPr="00AD410E" w:rsidDel="00A6546A">
          <w:rPr>
            <w:rFonts w:eastAsia="Times New Roman" w:cs="Helvetica"/>
            <w:b/>
            <w:bCs/>
            <w:color w:val="0D0D0D" w:themeColor="text1" w:themeTint="F2"/>
            <w:rPrChange w:id="90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®</w:delText>
        </w:r>
      </w:del>
      <w:r w:rsidRPr="00AD410E">
        <w:rPr>
          <w:rFonts w:eastAsia="Times New Roman" w:cs="Helvetica"/>
          <w:b/>
          <w:bCs/>
          <w:color w:val="0D0D0D" w:themeColor="text1" w:themeTint="F2"/>
          <w:rPrChange w:id="91" w:author="sushmitha manjunatha" w:date="2023-08-14T16:02:00Z">
            <w:rPr>
              <w:rFonts w:eastAsia="Times New Roman" w:cs="Helvetica"/>
              <w:b/>
              <w:bCs/>
              <w:color w:val="4E4E4E"/>
            </w:rPr>
          </w:rPrChange>
        </w:rPr>
        <w:t xml:space="preserve"> Edge</w:t>
      </w:r>
      <w:del w:id="92" w:author="sushmitha manjunatha" w:date="2023-08-14T09:50:00Z">
        <w:r w:rsidR="00D81F9F" w:rsidRPr="00AD410E" w:rsidDel="00A6546A">
          <w:rPr>
            <w:rFonts w:eastAsia="Times New Roman" w:cs="Helvetica"/>
            <w:b/>
            <w:bCs/>
            <w:color w:val="0D0D0D" w:themeColor="text1" w:themeTint="F2"/>
            <w:rPrChange w:id="93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®</w:delText>
        </w:r>
      </w:del>
      <w:r w:rsidRPr="00AD410E">
        <w:rPr>
          <w:rFonts w:eastAsia="Times New Roman" w:cs="Helvetica"/>
          <w:color w:val="0D0D0D" w:themeColor="text1" w:themeTint="F2"/>
          <w:rPrChange w:id="94" w:author="sushmitha manjunatha" w:date="2023-08-14T16:02:00Z">
            <w:rPr>
              <w:rFonts w:eastAsia="Times New Roman" w:cs="Helvetica"/>
              <w:color w:val="4E4E4E"/>
            </w:rPr>
          </w:rPrChange>
        </w:rPr>
        <w:t>.</w:t>
      </w:r>
    </w:p>
    <w:p w14:paraId="3A4DE07E" w14:textId="4B02FB74" w:rsidR="00ED617B" w:rsidRPr="00AD410E" w:rsidRDefault="00A86855" w:rsidP="008A7894">
      <w:pPr>
        <w:numPr>
          <w:ilvl w:val="0"/>
          <w:numId w:val="3"/>
        </w:numPr>
        <w:spacing w:after="0" w:line="300" w:lineRule="atLeast"/>
        <w:rPr>
          <w:ins w:id="95" w:author="sushmitha manjunatha" w:date="2023-08-14T10:06:00Z"/>
          <w:rFonts w:eastAsia="Times New Roman" w:cs="Helvetica"/>
          <w:color w:val="0D0D0D" w:themeColor="text1" w:themeTint="F2"/>
          <w:szCs w:val="21"/>
          <w:rPrChange w:id="96" w:author="sushmitha manjunatha" w:date="2023-08-14T16:02:00Z">
            <w:rPr>
              <w:ins w:id="97" w:author="sushmitha manjunatha" w:date="2023-08-14T10:06:00Z"/>
              <w:rFonts w:eastAsia="Times New Roman" w:cs="Helvetica"/>
              <w:color w:val="4E4E4E"/>
              <w:szCs w:val="21"/>
            </w:rPr>
          </w:rPrChange>
        </w:rPr>
      </w:pPr>
      <w:bookmarkStart w:id="98" w:name="_Hlk511979545"/>
      <w:r w:rsidRPr="00AD410E">
        <w:rPr>
          <w:rFonts w:eastAsia="Times New Roman" w:cs="Helvetica"/>
          <w:color w:val="0D0D0D" w:themeColor="text1" w:themeTint="F2"/>
          <w:szCs w:val="21"/>
          <w:rPrChange w:id="9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Click on</w:t>
      </w:r>
      <w:r w:rsidR="00ED617B" w:rsidRPr="00AD410E">
        <w:rPr>
          <w:rFonts w:eastAsia="Times New Roman" w:cs="Helvetica"/>
          <w:color w:val="0D0D0D" w:themeColor="text1" w:themeTint="F2"/>
          <w:szCs w:val="21"/>
          <w:rPrChange w:id="100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 </w:t>
      </w:r>
      <w:ins w:id="101" w:author="sushmitha manjunatha" w:date="2023-08-14T10:01:00Z">
        <w:r w:rsidR="005755F3" w:rsidRPr="00AD410E">
          <w:rPr>
            <w:rFonts w:eastAsia="Times New Roman" w:cs="Helvetica"/>
            <w:noProof/>
            <w:color w:val="0D0D0D" w:themeColor="text1" w:themeTint="F2"/>
            <w:szCs w:val="21"/>
            <w:rPrChange w:id="102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2F36D45B" wp14:editId="2027FE8D">
              <wp:extent cx="184108" cy="172111"/>
              <wp:effectExtent l="0" t="0" r="6985" b="0"/>
              <wp:docPr id="811561809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7799" cy="184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366CB" w:rsidRPr="00AD410E">
          <w:rPr>
            <w:rFonts w:eastAsia="Times New Roman" w:cs="Helvetica"/>
            <w:color w:val="0D0D0D" w:themeColor="text1" w:themeTint="F2"/>
            <w:szCs w:val="21"/>
            <w:rPrChange w:id="10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  <w:r w:rsidR="00010CCE" w:rsidRPr="00AD410E">
          <w:rPr>
            <w:rFonts w:eastAsia="Times New Roman" w:cs="Helvetica"/>
            <w:color w:val="0D0D0D" w:themeColor="text1" w:themeTint="F2"/>
            <w:szCs w:val="21"/>
            <w:rPrChange w:id="10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menu icon </w:t>
        </w:r>
      </w:ins>
      <w:ins w:id="105" w:author="sushmitha manjunatha" w:date="2023-08-14T10:02:00Z">
        <w:r w:rsidR="0000561F" w:rsidRPr="00AD410E">
          <w:rPr>
            <w:rFonts w:eastAsia="Times New Roman" w:cs="Helvetica"/>
            <w:color w:val="0D0D0D" w:themeColor="text1" w:themeTint="F2"/>
            <w:szCs w:val="21"/>
            <w:rPrChange w:id="10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in the top right corner of the browser.</w:t>
        </w:r>
      </w:ins>
      <w:del w:id="107" w:author="sushmitha manjunatha" w:date="2023-08-14T10:01:00Z">
        <w:r w:rsidR="00ED617B" w:rsidRPr="00AD410E" w:rsidDel="00010CCE">
          <w:rPr>
            <w:rFonts w:eastAsia="Times New Roman" w:cs="Helvetica"/>
            <w:b/>
            <w:bCs/>
            <w:color w:val="0D0D0D" w:themeColor="text1" w:themeTint="F2"/>
            <w:szCs w:val="21"/>
            <w:rPrChange w:id="108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Tools</w:delText>
        </w:r>
        <w:r w:rsidR="00FD269C" w:rsidRPr="00AD410E" w:rsidDel="00010CCE">
          <w:rPr>
            <w:rFonts w:eastAsia="Times New Roman" w:cs="Helvetica"/>
            <w:color w:val="0D0D0D" w:themeColor="text1" w:themeTint="F2"/>
            <w:szCs w:val="21"/>
            <w:rPrChange w:id="10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&gt; </w:delText>
        </w:r>
        <w:r w:rsidR="00FD269C" w:rsidRPr="00AD410E" w:rsidDel="00010CCE">
          <w:rPr>
            <w:rFonts w:eastAsia="Times New Roman" w:cs="Helvetica"/>
            <w:b/>
            <w:color w:val="0D0D0D" w:themeColor="text1" w:themeTint="F2"/>
            <w:szCs w:val="21"/>
            <w:rPrChange w:id="110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Safety</w:delText>
        </w:r>
        <w:r w:rsidR="00FD269C" w:rsidRPr="00AD410E" w:rsidDel="00010CCE">
          <w:rPr>
            <w:rFonts w:eastAsia="Times New Roman" w:cs="Helvetica"/>
            <w:color w:val="0D0D0D" w:themeColor="text1" w:themeTint="F2"/>
            <w:szCs w:val="21"/>
            <w:rPrChange w:id="11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and then select the </w:delText>
        </w:r>
        <w:r w:rsidR="00FD269C" w:rsidRPr="00AD410E" w:rsidDel="00010CCE">
          <w:rPr>
            <w:rFonts w:eastAsia="Times New Roman" w:cs="Helvetica"/>
            <w:b/>
            <w:color w:val="0D0D0D" w:themeColor="text1" w:themeTint="F2"/>
            <w:szCs w:val="21"/>
            <w:rPrChange w:id="112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 xml:space="preserve">Delete browsing history… </w:delText>
        </w:r>
        <w:r w:rsidR="00FD269C" w:rsidRPr="00AD410E" w:rsidDel="00010CCE">
          <w:rPr>
            <w:rFonts w:eastAsia="Times New Roman" w:cs="Helvetica"/>
            <w:color w:val="0D0D0D" w:themeColor="text1" w:themeTint="F2"/>
            <w:szCs w:val="21"/>
            <w:rPrChange w:id="11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option</w:delText>
        </w:r>
        <w:r w:rsidR="00ED617B" w:rsidRPr="00AD410E" w:rsidDel="00010CCE">
          <w:rPr>
            <w:rFonts w:eastAsia="Times New Roman" w:cs="Helvetica"/>
            <w:color w:val="0D0D0D" w:themeColor="text1" w:themeTint="F2"/>
            <w:szCs w:val="21"/>
            <w:rPrChange w:id="11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.</w:delText>
        </w:r>
      </w:del>
      <w:bookmarkEnd w:id="98"/>
    </w:p>
    <w:p w14:paraId="267AF23B" w14:textId="344C7AFA" w:rsidR="00154EBB" w:rsidRPr="00AD410E" w:rsidRDefault="00E72948" w:rsidP="008A7894">
      <w:pPr>
        <w:numPr>
          <w:ilvl w:val="0"/>
          <w:numId w:val="3"/>
        </w:numPr>
        <w:spacing w:after="0" w:line="300" w:lineRule="atLeast"/>
        <w:rPr>
          <w:ins w:id="115" w:author="sushmitha manjunatha" w:date="2023-08-14T11:38:00Z"/>
          <w:rFonts w:eastAsia="Times New Roman" w:cs="Helvetica"/>
          <w:color w:val="0D0D0D" w:themeColor="text1" w:themeTint="F2"/>
          <w:szCs w:val="21"/>
          <w:rPrChange w:id="116" w:author="sushmitha manjunatha" w:date="2023-08-14T16:02:00Z">
            <w:rPr>
              <w:ins w:id="117" w:author="sushmitha manjunatha" w:date="2023-08-14T11:38:00Z"/>
              <w:rFonts w:eastAsia="Times New Roman" w:cs="Helvetica"/>
              <w:color w:val="4E4E4E"/>
              <w:szCs w:val="21"/>
            </w:rPr>
          </w:rPrChange>
        </w:rPr>
      </w:pPr>
      <w:ins w:id="118" w:author="sushmitha manjunatha" w:date="2023-08-14T10:07:00Z">
        <w:r w:rsidRPr="00AD410E">
          <w:rPr>
            <w:rFonts w:eastAsia="Times New Roman" w:cs="Helvetica"/>
            <w:color w:val="0D0D0D" w:themeColor="text1" w:themeTint="F2"/>
            <w:szCs w:val="21"/>
            <w:rPrChange w:id="11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Navigate to </w:t>
        </w:r>
        <w:r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2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Settings</w:t>
        </w:r>
      </w:ins>
      <w:ins w:id="121" w:author="sushmitha manjunatha" w:date="2023-08-14T10:08:00Z">
        <w:r w:rsidR="00F72E28" w:rsidRPr="00AD410E">
          <w:rPr>
            <w:rFonts w:eastAsia="Times New Roman" w:cs="Helvetica"/>
            <w:color w:val="0D0D0D" w:themeColor="text1" w:themeTint="F2"/>
            <w:szCs w:val="21"/>
            <w:rPrChange w:id="122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&gt; </w:t>
        </w:r>
        <w:r w:rsidR="008B1623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2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Privacy, search, and services</w:t>
        </w:r>
        <w:r w:rsidR="008B1623" w:rsidRPr="00AD410E">
          <w:rPr>
            <w:rFonts w:eastAsia="Times New Roman" w:cs="Helvetica"/>
            <w:color w:val="0D0D0D" w:themeColor="text1" w:themeTint="F2"/>
            <w:szCs w:val="21"/>
            <w:rPrChange w:id="12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&gt; </w:t>
        </w:r>
      </w:ins>
      <w:ins w:id="125" w:author="sushmitha manjunatha" w:date="2023-08-14T10:09:00Z">
        <w:r w:rsidR="008B1623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2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Clear browsing data</w:t>
        </w:r>
      </w:ins>
      <w:ins w:id="127" w:author="sushmitha manjunatha" w:date="2023-08-14T11:39:00Z">
        <w:r w:rsidR="00326ED8" w:rsidRPr="00AD410E">
          <w:rPr>
            <w:rFonts w:eastAsia="Times New Roman" w:cs="Helvetica"/>
            <w:color w:val="0D0D0D" w:themeColor="text1" w:themeTint="F2"/>
            <w:szCs w:val="21"/>
            <w:rPrChange w:id="12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as shown below</w:t>
        </w:r>
      </w:ins>
      <w:commentRangeStart w:id="129"/>
      <w:ins w:id="130" w:author="sushmitha manjunatha" w:date="2023-08-14T10:10:00Z">
        <w:r w:rsidR="00841344" w:rsidRPr="00AD410E">
          <w:rPr>
            <w:rFonts w:eastAsia="Times New Roman" w:cs="Helvetica"/>
            <w:color w:val="0D0D0D" w:themeColor="text1" w:themeTint="F2"/>
            <w:szCs w:val="21"/>
            <w:rPrChange w:id="13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.</w:t>
        </w:r>
      </w:ins>
      <w:commentRangeEnd w:id="129"/>
      <w:ins w:id="132" w:author="sushmitha manjunatha" w:date="2023-08-14T10:14:00Z">
        <w:r w:rsidR="00DA7E06" w:rsidRPr="00AD410E">
          <w:rPr>
            <w:rStyle w:val="CommentReference"/>
            <w:color w:val="0D0D0D" w:themeColor="text1" w:themeTint="F2"/>
            <w:rPrChange w:id="133" w:author="sushmitha manjunatha" w:date="2023-08-14T16:02:00Z">
              <w:rPr>
                <w:rStyle w:val="CommentReference"/>
              </w:rPr>
            </w:rPrChange>
          </w:rPr>
          <w:commentReference w:id="129"/>
        </w:r>
      </w:ins>
    </w:p>
    <w:p w14:paraId="09037A52" w14:textId="7D19FB0D" w:rsidR="008E1D29" w:rsidRPr="00AD410E" w:rsidRDefault="00326ED8">
      <w:pPr>
        <w:spacing w:after="0" w:line="300" w:lineRule="atLeast"/>
        <w:ind w:left="720"/>
        <w:rPr>
          <w:ins w:id="134" w:author="sushmitha manjunatha" w:date="2023-08-14T10:10:00Z"/>
          <w:rFonts w:eastAsia="Times New Roman" w:cs="Helvetica"/>
          <w:color w:val="0D0D0D" w:themeColor="text1" w:themeTint="F2"/>
          <w:szCs w:val="21"/>
          <w:rPrChange w:id="135" w:author="sushmitha manjunatha" w:date="2023-08-14T16:02:00Z">
            <w:rPr>
              <w:ins w:id="136" w:author="sushmitha manjunatha" w:date="2023-08-14T10:10:00Z"/>
              <w:rFonts w:eastAsia="Times New Roman" w:cs="Helvetica"/>
              <w:color w:val="4E4E4E"/>
              <w:szCs w:val="21"/>
            </w:rPr>
          </w:rPrChange>
        </w:rPr>
        <w:pPrChange w:id="137" w:author="sushmitha manjunatha" w:date="2023-08-14T11:38:00Z">
          <w:pPr>
            <w:numPr>
              <w:numId w:val="3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  <w:ins w:id="138" w:author="sushmitha manjunatha" w:date="2023-08-14T11:39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139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37ADF690" wp14:editId="5BA8D2C0">
              <wp:extent cx="4560042" cy="1953217"/>
              <wp:effectExtent l="0" t="0" r="0" b="9525"/>
              <wp:docPr id="1620942353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01065" cy="1970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D0B54FE" w14:textId="7EE4492E" w:rsidR="00100EDD" w:rsidRPr="00AD410E" w:rsidRDefault="00100EDD" w:rsidP="008A7894">
      <w:pPr>
        <w:numPr>
          <w:ilvl w:val="0"/>
          <w:numId w:val="3"/>
        </w:numPr>
        <w:spacing w:after="0" w:line="300" w:lineRule="atLeast"/>
        <w:rPr>
          <w:ins w:id="140" w:author="sushmitha manjunatha" w:date="2023-08-14T10:15:00Z"/>
          <w:rFonts w:eastAsia="Times New Roman" w:cs="Helvetica"/>
          <w:color w:val="0D0D0D" w:themeColor="text1" w:themeTint="F2"/>
          <w:szCs w:val="21"/>
          <w:rPrChange w:id="141" w:author="sushmitha manjunatha" w:date="2023-08-14T16:02:00Z">
            <w:rPr>
              <w:ins w:id="142" w:author="sushmitha manjunatha" w:date="2023-08-14T10:15:00Z"/>
              <w:rFonts w:eastAsia="Times New Roman" w:cs="Helvetica"/>
              <w:color w:val="4E4E4E"/>
              <w:szCs w:val="21"/>
            </w:rPr>
          </w:rPrChange>
        </w:rPr>
      </w:pPr>
      <w:ins w:id="143" w:author="sushmitha manjunatha" w:date="2023-08-14T10:10:00Z">
        <w:r w:rsidRPr="00AD410E">
          <w:rPr>
            <w:rFonts w:eastAsia="Times New Roman" w:cs="Helvetica"/>
            <w:color w:val="0D0D0D" w:themeColor="text1" w:themeTint="F2"/>
            <w:szCs w:val="21"/>
            <w:rPrChange w:id="14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From </w:t>
        </w:r>
      </w:ins>
      <w:ins w:id="145" w:author="sushmitha manjunatha" w:date="2023-08-14T10:11:00Z">
        <w:r w:rsidR="004C388C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4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Clear browsing data now</w:t>
        </w:r>
      </w:ins>
      <w:ins w:id="147" w:author="sushmitha manjunatha" w:date="2023-08-14T15:20:00Z">
        <w:r w:rsidR="00CB73E7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48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,</w:t>
        </w:r>
      </w:ins>
      <w:ins w:id="149" w:author="sushmitha manjunatha" w:date="2023-08-14T10:11:00Z">
        <w:r w:rsidR="004C388C" w:rsidRPr="00AD410E">
          <w:rPr>
            <w:rFonts w:eastAsia="Times New Roman" w:cs="Helvetica"/>
            <w:color w:val="0D0D0D" w:themeColor="text1" w:themeTint="F2"/>
            <w:szCs w:val="21"/>
            <w:rPrChange w:id="15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</w:ins>
      <w:ins w:id="151" w:author="sushmitha manjunatha" w:date="2023-08-14T10:15:00Z">
        <w:r w:rsidR="000B00A5" w:rsidRPr="00AD410E">
          <w:rPr>
            <w:rFonts w:eastAsia="Times New Roman" w:cs="Helvetica"/>
            <w:color w:val="0D0D0D" w:themeColor="text1" w:themeTint="F2"/>
            <w:szCs w:val="21"/>
            <w:rPrChange w:id="152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select </w:t>
        </w:r>
        <w:r w:rsidR="00670B48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5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Choose what to clear</w:t>
        </w:r>
        <w:r w:rsidR="00670B48" w:rsidRPr="00AD410E">
          <w:rPr>
            <w:rFonts w:eastAsia="Times New Roman" w:cs="Helvetica"/>
            <w:color w:val="0D0D0D" w:themeColor="text1" w:themeTint="F2"/>
            <w:szCs w:val="21"/>
            <w:rPrChange w:id="15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.</w:t>
        </w:r>
      </w:ins>
    </w:p>
    <w:p w14:paraId="5DC7D415" w14:textId="4208EF72" w:rsidR="00F64DC9" w:rsidRPr="00AD410E" w:rsidRDefault="00BF2269" w:rsidP="008A7894">
      <w:pPr>
        <w:numPr>
          <w:ilvl w:val="0"/>
          <w:numId w:val="3"/>
        </w:numPr>
        <w:spacing w:after="0" w:line="300" w:lineRule="atLeast"/>
        <w:rPr>
          <w:ins w:id="155" w:author="sushmitha manjunatha" w:date="2023-08-14T15:43:00Z"/>
          <w:rFonts w:eastAsia="Times New Roman" w:cs="Helvetica"/>
          <w:color w:val="0D0D0D" w:themeColor="text1" w:themeTint="F2"/>
          <w:szCs w:val="21"/>
          <w:rPrChange w:id="156" w:author="sushmitha manjunatha" w:date="2023-08-14T16:02:00Z">
            <w:rPr>
              <w:ins w:id="157" w:author="sushmitha manjunatha" w:date="2023-08-14T15:43:00Z"/>
              <w:rFonts w:eastAsia="Times New Roman" w:cs="Helvetica"/>
              <w:color w:val="4E4E4E"/>
              <w:szCs w:val="21"/>
            </w:rPr>
          </w:rPrChange>
        </w:rPr>
      </w:pPr>
      <w:ins w:id="158" w:author="sushmitha manjunatha" w:date="2023-08-14T10:38:00Z">
        <w:r w:rsidRPr="00AD410E">
          <w:rPr>
            <w:rFonts w:eastAsia="Times New Roman" w:cs="Helvetica"/>
            <w:color w:val="0D0D0D" w:themeColor="text1" w:themeTint="F2"/>
            <w:szCs w:val="21"/>
            <w:rPrChange w:id="15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From the </w:t>
        </w:r>
        <w:r w:rsidR="000776BB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60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Time range </w:t>
        </w:r>
        <w:r w:rsidRPr="00AD410E">
          <w:rPr>
            <w:rFonts w:eastAsia="Times New Roman" w:cs="Helvetica"/>
            <w:color w:val="0D0D0D" w:themeColor="text1" w:themeTint="F2"/>
            <w:szCs w:val="21"/>
            <w:rPrChange w:id="16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drop-down</w:t>
        </w:r>
      </w:ins>
      <w:ins w:id="162" w:author="sushmitha manjunatha" w:date="2023-08-14T17:51:00Z">
        <w:r w:rsidR="005F36C5">
          <w:rPr>
            <w:rFonts w:eastAsia="Times New Roman" w:cs="Helvetica"/>
            <w:color w:val="0D0D0D" w:themeColor="text1" w:themeTint="F2"/>
            <w:szCs w:val="21"/>
          </w:rPr>
          <w:t xml:space="preserve"> menu</w:t>
        </w:r>
      </w:ins>
      <w:ins w:id="163" w:author="sushmitha manjunatha" w:date="2023-08-14T11:04:00Z">
        <w:r w:rsidR="00B04A04" w:rsidRPr="00AD410E">
          <w:rPr>
            <w:rFonts w:eastAsia="Times New Roman" w:cs="Helvetica"/>
            <w:color w:val="0D0D0D" w:themeColor="text1" w:themeTint="F2"/>
            <w:szCs w:val="21"/>
            <w:rPrChange w:id="16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,</w:t>
        </w:r>
      </w:ins>
      <w:ins w:id="165" w:author="sushmitha manjunatha" w:date="2023-08-14T10:38:00Z">
        <w:r w:rsidRPr="00AD410E">
          <w:rPr>
            <w:rFonts w:eastAsia="Times New Roman" w:cs="Helvetica"/>
            <w:color w:val="0D0D0D" w:themeColor="text1" w:themeTint="F2"/>
            <w:szCs w:val="21"/>
            <w:rPrChange w:id="16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</w:ins>
      <w:ins w:id="167" w:author="sushmitha manjunatha" w:date="2023-08-14T10:39:00Z">
        <w:r w:rsidR="000776BB" w:rsidRPr="00AD410E">
          <w:rPr>
            <w:rFonts w:eastAsia="Times New Roman" w:cs="Helvetica"/>
            <w:color w:val="0D0D0D" w:themeColor="text1" w:themeTint="F2"/>
            <w:szCs w:val="21"/>
            <w:rPrChange w:id="16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s</w:t>
        </w:r>
      </w:ins>
      <w:ins w:id="169" w:author="sushmitha manjunatha" w:date="2023-08-14T10:16:00Z">
        <w:r w:rsidR="00F64DC9" w:rsidRPr="00AD410E">
          <w:rPr>
            <w:rFonts w:eastAsia="Times New Roman" w:cs="Helvetica"/>
            <w:color w:val="0D0D0D" w:themeColor="text1" w:themeTint="F2"/>
            <w:szCs w:val="21"/>
            <w:rPrChange w:id="17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elect</w:t>
        </w:r>
      </w:ins>
      <w:ins w:id="171" w:author="sushmitha manjunatha" w:date="2023-08-14T10:39:00Z">
        <w:r w:rsidR="000776BB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172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 </w:t>
        </w:r>
        <w:r w:rsidR="000776BB" w:rsidRPr="00AD410E">
          <w:rPr>
            <w:rFonts w:eastAsia="Times New Roman" w:cs="Helvetica"/>
            <w:color w:val="0D0D0D" w:themeColor="text1" w:themeTint="F2"/>
            <w:szCs w:val="21"/>
            <w:rPrChange w:id="173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one of the following</w:t>
        </w:r>
      </w:ins>
      <w:ins w:id="174" w:author="sushmitha manjunatha" w:date="2023-08-14T11:01:00Z">
        <w:r w:rsidR="00010F9E" w:rsidRPr="00AD410E">
          <w:rPr>
            <w:rFonts w:eastAsia="Times New Roman" w:cs="Helvetica"/>
            <w:color w:val="0D0D0D" w:themeColor="text1" w:themeTint="F2"/>
            <w:szCs w:val="21"/>
            <w:rPrChange w:id="175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options</w:t>
        </w:r>
      </w:ins>
      <w:commentRangeStart w:id="176"/>
      <w:ins w:id="177" w:author="sushmitha manjunatha" w:date="2023-08-14T10:39:00Z">
        <w:r w:rsidR="0046670E" w:rsidRPr="00AD410E">
          <w:rPr>
            <w:rFonts w:eastAsia="Times New Roman" w:cs="Helvetica"/>
            <w:color w:val="0D0D0D" w:themeColor="text1" w:themeTint="F2"/>
            <w:szCs w:val="21"/>
            <w:rPrChange w:id="17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:</w:t>
        </w:r>
      </w:ins>
      <w:commentRangeEnd w:id="176"/>
      <w:ins w:id="179" w:author="sushmitha manjunatha" w:date="2023-08-14T12:16:00Z">
        <w:r w:rsidR="00065FA4" w:rsidRPr="00AD410E">
          <w:rPr>
            <w:rStyle w:val="CommentReference"/>
            <w:color w:val="0D0D0D" w:themeColor="text1" w:themeTint="F2"/>
            <w:rPrChange w:id="180" w:author="sushmitha manjunatha" w:date="2023-08-14T16:02:00Z">
              <w:rPr>
                <w:rStyle w:val="CommentReference"/>
              </w:rPr>
            </w:rPrChange>
          </w:rPr>
          <w:commentReference w:id="176"/>
        </w:r>
      </w:ins>
    </w:p>
    <w:p w14:paraId="247B401D" w14:textId="7494F31B" w:rsidR="00FA6A4D" w:rsidRPr="00AD410E" w:rsidRDefault="00FA6A4D" w:rsidP="00FA6A4D">
      <w:pPr>
        <w:spacing w:after="0" w:line="300" w:lineRule="atLeast"/>
        <w:ind w:left="720"/>
        <w:rPr>
          <w:ins w:id="181" w:author="sushmitha manjunatha" w:date="2023-08-14T15:43:00Z"/>
          <w:rFonts w:eastAsia="Times New Roman" w:cs="Helvetica"/>
          <w:color w:val="0D0D0D" w:themeColor="text1" w:themeTint="F2"/>
          <w:szCs w:val="21"/>
          <w:rPrChange w:id="182" w:author="sushmitha manjunatha" w:date="2023-08-14T16:02:00Z">
            <w:rPr>
              <w:ins w:id="183" w:author="sushmitha manjunatha" w:date="2023-08-14T15:43:00Z"/>
              <w:rFonts w:eastAsia="Times New Roman" w:cs="Helvetica"/>
              <w:color w:val="4E4E4E"/>
              <w:szCs w:val="21"/>
            </w:rPr>
          </w:rPrChange>
        </w:rPr>
      </w:pPr>
      <w:ins w:id="184" w:author="sushmitha manjunatha" w:date="2023-08-14T15:43:00Z">
        <w:r w:rsidRPr="00AD410E">
          <w:rPr>
            <w:rFonts w:eastAsia="Times New Roman" w:cs="Helvetica"/>
            <w:noProof/>
            <w:color w:val="0D0D0D" w:themeColor="text1" w:themeTint="F2"/>
            <w:rPrChange w:id="185" w:author="sushmitha manjunatha" w:date="2023-08-14T16:02:00Z">
              <w:rPr>
                <w:rFonts w:eastAsia="Times New Roman" w:cs="Helvetica"/>
                <w:noProof/>
                <w:color w:val="4E4E4E"/>
              </w:rPr>
            </w:rPrChange>
          </w:rPr>
          <w:drawing>
            <wp:inline distT="0" distB="0" distL="0" distR="0" wp14:anchorId="113F4620" wp14:editId="43720215">
              <wp:extent cx="2442491" cy="1151434"/>
              <wp:effectExtent l="0" t="0" r="0" b="0"/>
              <wp:docPr id="1651723385" name="Picture 5" descr="A close-up of a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1723385" name="Picture 5" descr="A close-up of a white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89399" cy="11735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6472549" w14:textId="64DFB9A8" w:rsidR="00126F16" w:rsidRDefault="00FD269C" w:rsidP="003C6030">
      <w:pPr>
        <w:numPr>
          <w:ilvl w:val="0"/>
          <w:numId w:val="3"/>
        </w:numPr>
        <w:spacing w:after="0" w:line="300" w:lineRule="atLeast"/>
        <w:rPr>
          <w:ins w:id="186" w:author="sushmitha manjunatha" w:date="2023-08-14T16:09:00Z"/>
          <w:rFonts w:eastAsia="Times New Roman" w:cs="Helvetica"/>
          <w:color w:val="0D0D0D" w:themeColor="text1" w:themeTint="F2"/>
          <w:szCs w:val="21"/>
        </w:rPr>
      </w:pPr>
      <w:bookmarkStart w:id="187" w:name="_Hlk511979652"/>
      <w:r w:rsidRPr="00AD410E">
        <w:rPr>
          <w:rFonts w:eastAsia="Times New Roman" w:cs="Helvetica"/>
          <w:color w:val="0D0D0D" w:themeColor="text1" w:themeTint="F2"/>
          <w:szCs w:val="21"/>
          <w:rPrChange w:id="18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Verify that the following checkboxes are selected</w:t>
      </w:r>
      <w:commentRangeStart w:id="189"/>
      <w:r w:rsidRPr="00AD410E">
        <w:rPr>
          <w:rFonts w:eastAsia="Times New Roman" w:cs="Helvetica"/>
          <w:color w:val="0D0D0D" w:themeColor="text1" w:themeTint="F2"/>
          <w:szCs w:val="21"/>
          <w:rPrChange w:id="190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:</w:t>
      </w:r>
      <w:commentRangeEnd w:id="189"/>
      <w:r w:rsidR="004F558F" w:rsidRPr="00AD410E">
        <w:rPr>
          <w:rStyle w:val="CommentReference"/>
          <w:color w:val="0D0D0D" w:themeColor="text1" w:themeTint="F2"/>
          <w:rPrChange w:id="191" w:author="sushmitha manjunatha" w:date="2023-08-14T16:02:00Z">
            <w:rPr>
              <w:rStyle w:val="CommentReference"/>
            </w:rPr>
          </w:rPrChange>
        </w:rPr>
        <w:commentReference w:id="189"/>
      </w:r>
    </w:p>
    <w:p w14:paraId="1FAB1CE6" w14:textId="324F5D1C" w:rsidR="00285E8E" w:rsidRDefault="00285E8E" w:rsidP="00285E8E">
      <w:pPr>
        <w:spacing w:after="0" w:line="300" w:lineRule="atLeast"/>
        <w:ind w:left="720"/>
        <w:rPr>
          <w:ins w:id="192" w:author="sushmitha manjunatha" w:date="2023-08-14T16:09:00Z"/>
          <w:rFonts w:eastAsia="Times New Roman" w:cs="Helvetica"/>
          <w:color w:val="0D0D0D" w:themeColor="text1" w:themeTint="F2"/>
          <w:szCs w:val="21"/>
        </w:rPr>
      </w:pPr>
      <w:ins w:id="193" w:author="sushmitha manjunatha" w:date="2023-08-14T16:09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194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29B3B6D1" wp14:editId="6E7939E1">
              <wp:extent cx="2165169" cy="1325573"/>
              <wp:effectExtent l="0" t="0" r="6985" b="8255"/>
              <wp:docPr id="824647751" name="Picture 9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4647751" name="Picture 9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05292" cy="1350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B205DEA" w14:textId="790F3302" w:rsidR="0033090E" w:rsidRPr="00AD410E" w:rsidDel="007D4F10" w:rsidRDefault="0033090E">
      <w:pPr>
        <w:spacing w:after="0" w:line="300" w:lineRule="atLeast"/>
        <w:ind w:left="360"/>
        <w:rPr>
          <w:del w:id="195" w:author="sushmitha manjunatha" w:date="2023-08-14T16:19:00Z"/>
          <w:rFonts w:eastAsia="Times New Roman" w:cs="Helvetica"/>
          <w:color w:val="0D0D0D" w:themeColor="text1" w:themeTint="F2"/>
          <w:szCs w:val="21"/>
          <w:rPrChange w:id="196" w:author="sushmitha manjunatha" w:date="2023-08-14T16:02:00Z">
            <w:rPr>
              <w:del w:id="197" w:author="sushmitha manjunatha" w:date="2023-08-14T16:19:00Z"/>
              <w:rFonts w:eastAsia="Times New Roman" w:cs="Helvetica"/>
              <w:color w:val="4E4E4E"/>
              <w:szCs w:val="21"/>
            </w:rPr>
          </w:rPrChange>
        </w:rPr>
        <w:pPrChange w:id="198" w:author="sushmitha manjunatha" w:date="2023-08-14T11:42:00Z">
          <w:pPr>
            <w:numPr>
              <w:numId w:val="3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78BAE6D8" w14:textId="7BDAE1A4" w:rsidR="00FD269C" w:rsidRPr="00AD410E" w:rsidDel="00CC0C07" w:rsidRDefault="00891993" w:rsidP="00FD269C">
      <w:pPr>
        <w:numPr>
          <w:ilvl w:val="1"/>
          <w:numId w:val="14"/>
        </w:numPr>
        <w:spacing w:after="0" w:line="300" w:lineRule="atLeast"/>
        <w:rPr>
          <w:del w:id="199" w:author="sushmitha manjunatha" w:date="2023-08-14T10:18:00Z"/>
          <w:rFonts w:eastAsia="Times New Roman" w:cs="Helvetica"/>
          <w:b/>
          <w:color w:val="0D0D0D" w:themeColor="text1" w:themeTint="F2"/>
          <w:szCs w:val="21"/>
          <w:rPrChange w:id="200" w:author="sushmitha manjunatha" w:date="2023-08-14T16:02:00Z">
            <w:rPr>
              <w:del w:id="201" w:author="sushmitha manjunatha" w:date="2023-08-14T10:18:00Z"/>
              <w:rFonts w:eastAsia="Times New Roman" w:cs="Helvetica"/>
              <w:b/>
              <w:color w:val="4E4E4E"/>
              <w:szCs w:val="21"/>
            </w:rPr>
          </w:rPrChange>
        </w:rPr>
      </w:pPr>
      <w:del w:id="202" w:author="sushmitha manjunatha" w:date="2023-08-14T10:18:00Z">
        <w:r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03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Temporary Internet Files and Website Fi</w:delText>
        </w:r>
        <w:r w:rsidR="00FD269C"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04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les</w:delText>
        </w:r>
      </w:del>
    </w:p>
    <w:p w14:paraId="4168A20B" w14:textId="170F465E" w:rsidR="00FD269C" w:rsidRPr="00AD410E" w:rsidDel="00CC0C07" w:rsidRDefault="00FD269C" w:rsidP="00FD269C">
      <w:pPr>
        <w:numPr>
          <w:ilvl w:val="1"/>
          <w:numId w:val="14"/>
        </w:numPr>
        <w:spacing w:after="0" w:line="300" w:lineRule="atLeast"/>
        <w:rPr>
          <w:del w:id="205" w:author="sushmitha manjunatha" w:date="2023-08-14T10:18:00Z"/>
          <w:rFonts w:eastAsia="Times New Roman" w:cs="Helvetica"/>
          <w:b/>
          <w:color w:val="0D0D0D" w:themeColor="text1" w:themeTint="F2"/>
          <w:szCs w:val="21"/>
          <w:rPrChange w:id="206" w:author="sushmitha manjunatha" w:date="2023-08-14T16:02:00Z">
            <w:rPr>
              <w:del w:id="207" w:author="sushmitha manjunatha" w:date="2023-08-14T10:18:00Z"/>
              <w:rFonts w:eastAsia="Times New Roman" w:cs="Helvetica"/>
              <w:b/>
              <w:color w:val="4E4E4E"/>
              <w:szCs w:val="21"/>
            </w:rPr>
          </w:rPrChange>
        </w:rPr>
      </w:pPr>
      <w:del w:id="208" w:author="sushmitha manjunatha" w:date="2023-08-14T10:18:00Z">
        <w:r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09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lastRenderedPageBreak/>
          <w:delText xml:space="preserve">Cookies and </w:delText>
        </w:r>
        <w:r w:rsidR="00891993"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10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W</w:delText>
        </w:r>
        <w:r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11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 xml:space="preserve">ebsite </w:delText>
        </w:r>
        <w:r w:rsidR="00891993"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12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D</w:delText>
        </w:r>
        <w:r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13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ata</w:delText>
        </w:r>
      </w:del>
    </w:p>
    <w:p w14:paraId="5E4F7A97" w14:textId="400B4C4E" w:rsidR="00FD269C" w:rsidRPr="00AD410E" w:rsidDel="00CC0C07" w:rsidRDefault="00FD269C" w:rsidP="00FD269C">
      <w:pPr>
        <w:numPr>
          <w:ilvl w:val="1"/>
          <w:numId w:val="14"/>
        </w:numPr>
        <w:spacing w:after="0" w:line="300" w:lineRule="atLeast"/>
        <w:rPr>
          <w:del w:id="214" w:author="sushmitha manjunatha" w:date="2023-08-14T10:18:00Z"/>
          <w:rFonts w:eastAsia="Times New Roman" w:cs="Helvetica"/>
          <w:b/>
          <w:color w:val="0D0D0D" w:themeColor="text1" w:themeTint="F2"/>
          <w:szCs w:val="21"/>
          <w:rPrChange w:id="215" w:author="sushmitha manjunatha" w:date="2023-08-14T16:02:00Z">
            <w:rPr>
              <w:del w:id="216" w:author="sushmitha manjunatha" w:date="2023-08-14T10:18:00Z"/>
              <w:rFonts w:eastAsia="Times New Roman" w:cs="Helvetica"/>
              <w:b/>
              <w:color w:val="4E4E4E"/>
              <w:szCs w:val="21"/>
            </w:rPr>
          </w:rPrChange>
        </w:rPr>
      </w:pPr>
      <w:del w:id="217" w:author="sushmitha manjunatha" w:date="2023-08-14T10:18:00Z">
        <w:r w:rsidRPr="00AD410E" w:rsidDel="00CC0C07">
          <w:rPr>
            <w:rFonts w:eastAsia="Times New Roman" w:cs="Helvetica"/>
            <w:b/>
            <w:color w:val="0D0D0D" w:themeColor="text1" w:themeTint="F2"/>
            <w:szCs w:val="21"/>
            <w:rPrChange w:id="218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History</w:delText>
        </w:r>
      </w:del>
    </w:p>
    <w:bookmarkEnd w:id="187"/>
    <w:p w14:paraId="026C7622" w14:textId="4AF224CF" w:rsidR="008A7894" w:rsidRPr="00AD410E" w:rsidRDefault="004F7287" w:rsidP="008A7894">
      <w:pPr>
        <w:numPr>
          <w:ilvl w:val="0"/>
          <w:numId w:val="3"/>
        </w:numPr>
        <w:spacing w:after="0" w:line="300" w:lineRule="atLeast"/>
        <w:rPr>
          <w:ins w:id="219" w:author="sushmitha manjunatha" w:date="2023-08-14T10:21:00Z"/>
          <w:rFonts w:eastAsia="Times New Roman" w:cs="Helvetica"/>
          <w:color w:val="0D0D0D" w:themeColor="text1" w:themeTint="F2"/>
          <w:szCs w:val="21"/>
          <w:rPrChange w:id="220" w:author="sushmitha manjunatha" w:date="2023-08-14T16:02:00Z">
            <w:rPr>
              <w:ins w:id="221" w:author="sushmitha manjunatha" w:date="2023-08-14T10:21:00Z"/>
              <w:rFonts w:eastAsia="Times New Roman" w:cs="Helvetica"/>
              <w:color w:val="4E4E4E"/>
              <w:szCs w:val="21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szCs w:val="21"/>
          <w:rPrChange w:id="222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Click the </w:t>
      </w:r>
      <w:del w:id="223" w:author="sushmitha manjunatha" w:date="2023-08-14T15:37:00Z">
        <w:r w:rsidR="00891993" w:rsidRPr="00AD410E" w:rsidDel="00766BDD">
          <w:rPr>
            <w:rFonts w:eastAsia="Times New Roman" w:cs="Helvetica"/>
            <w:b/>
            <w:bCs/>
            <w:color w:val="0D0D0D" w:themeColor="text1" w:themeTint="F2"/>
            <w:szCs w:val="21"/>
            <w:rPrChange w:id="224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 xml:space="preserve">Delete </w:delText>
        </w:r>
      </w:del>
      <w:ins w:id="225" w:author="sushmitha manjunatha" w:date="2023-08-14T10:19:00Z">
        <w:r w:rsidR="00EF72C8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226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Clear now </w:t>
        </w:r>
      </w:ins>
      <w:r w:rsidRPr="00AD410E">
        <w:rPr>
          <w:rFonts w:eastAsia="Times New Roman" w:cs="Helvetica"/>
          <w:bCs/>
          <w:color w:val="0D0D0D" w:themeColor="text1" w:themeTint="F2"/>
          <w:szCs w:val="21"/>
          <w:rPrChange w:id="227" w:author="sushmitha manjunatha" w:date="2023-08-14T16:02:00Z">
            <w:rPr>
              <w:rFonts w:eastAsia="Times New Roman" w:cs="Helvetica"/>
              <w:bCs/>
              <w:color w:val="4E4E4E"/>
              <w:szCs w:val="21"/>
            </w:rPr>
          </w:rPrChange>
        </w:rPr>
        <w:t>button</w:t>
      </w:r>
      <w:r w:rsidR="00891993" w:rsidRPr="00AD410E">
        <w:rPr>
          <w:rFonts w:eastAsia="Times New Roman" w:cs="Helvetica"/>
          <w:color w:val="0D0D0D" w:themeColor="text1" w:themeTint="F2"/>
          <w:szCs w:val="21"/>
          <w:rPrChange w:id="22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.</w:t>
      </w:r>
    </w:p>
    <w:p w14:paraId="057A5D1B" w14:textId="2D63FE70" w:rsidR="00DF1A29" w:rsidRPr="00AD410E" w:rsidRDefault="00956523" w:rsidP="008A7894">
      <w:pPr>
        <w:numPr>
          <w:ilvl w:val="0"/>
          <w:numId w:val="3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22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ins w:id="230" w:author="sushmitha manjunatha" w:date="2023-08-14T10:36:00Z">
        <w:r w:rsidRPr="00AD410E">
          <w:rPr>
            <w:rFonts w:eastAsia="Times New Roman" w:cs="Helvetica"/>
            <w:color w:val="0D0D0D" w:themeColor="text1" w:themeTint="F2"/>
            <w:szCs w:val="21"/>
            <w:rPrChange w:id="23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Restart</w:t>
        </w:r>
      </w:ins>
      <w:ins w:id="232" w:author="sushmitha manjunatha" w:date="2023-08-14T21:21:00Z">
        <w:r w:rsidR="004A16BB">
          <w:rPr>
            <w:rFonts w:eastAsia="Times New Roman" w:cs="Helvetica"/>
            <w:color w:val="0D0D0D" w:themeColor="text1" w:themeTint="F2"/>
            <w:szCs w:val="21"/>
          </w:rPr>
          <w:t xml:space="preserve"> the</w:t>
        </w:r>
      </w:ins>
      <w:ins w:id="233" w:author="sushmitha manjunatha" w:date="2023-08-14T10:36:00Z">
        <w:r w:rsidRPr="00AD410E">
          <w:rPr>
            <w:rFonts w:eastAsia="Times New Roman" w:cs="Helvetica"/>
            <w:color w:val="0D0D0D" w:themeColor="text1" w:themeTint="F2"/>
            <w:szCs w:val="21"/>
            <w:rPrChange w:id="23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browser to apply changes.</w:t>
        </w:r>
      </w:ins>
    </w:p>
    <w:p w14:paraId="1262DF7F" w14:textId="25084C25" w:rsidR="00ED617B" w:rsidRPr="00AD410E" w:rsidRDefault="00ED617B" w:rsidP="005B5D82">
      <w:pPr>
        <w:pStyle w:val="Heading1"/>
        <w:spacing w:before="120" w:beforeAutospacing="0" w:after="0" w:afterAutospacing="0"/>
        <w:rPr>
          <w:rFonts w:asciiTheme="minorHAnsi" w:hAnsiTheme="minorHAnsi" w:cs="Helvetica"/>
          <w:b w:val="0"/>
          <w:color w:val="0D0D0D" w:themeColor="text1" w:themeTint="F2"/>
          <w:sz w:val="44"/>
          <w:rPrChange w:id="235" w:author="sushmitha manjunatha" w:date="2023-08-14T16:02:00Z">
            <w:rPr>
              <w:rFonts w:asciiTheme="minorHAnsi" w:hAnsiTheme="minorHAnsi" w:cs="Helvetica"/>
              <w:b w:val="0"/>
              <w:sz w:val="44"/>
            </w:rPr>
          </w:rPrChange>
        </w:rPr>
      </w:pPr>
      <w:bookmarkStart w:id="236" w:name="_Toc142939678"/>
      <w:r w:rsidRPr="00AD410E">
        <w:rPr>
          <w:rFonts w:asciiTheme="minorHAnsi" w:hAnsiTheme="minorHAnsi"/>
          <w:b w:val="0"/>
          <w:color w:val="0D0D0D" w:themeColor="text1" w:themeTint="F2"/>
          <w:sz w:val="44"/>
          <w:rPrChange w:id="237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 xml:space="preserve">Clear Cache in </w:t>
      </w:r>
      <w:r w:rsidRPr="00AD410E">
        <w:rPr>
          <w:rFonts w:asciiTheme="minorHAnsi" w:hAnsiTheme="minorHAnsi"/>
          <w:bCs w:val="0"/>
          <w:color w:val="0D0D0D" w:themeColor="text1" w:themeTint="F2"/>
          <w:sz w:val="44"/>
          <w:rPrChange w:id="238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>Google</w:t>
      </w:r>
      <w:del w:id="239" w:author="sushmitha manjunatha" w:date="2023-08-14T10:46:00Z">
        <w:r w:rsidR="00D81F9F" w:rsidRPr="00AD410E" w:rsidDel="00C92DFE">
          <w:rPr>
            <w:rFonts w:asciiTheme="minorHAnsi" w:hAnsiTheme="minorHAnsi"/>
            <w:bCs w:val="0"/>
            <w:color w:val="0D0D0D" w:themeColor="text1" w:themeTint="F2"/>
            <w:sz w:val="44"/>
            <w:rPrChange w:id="240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™</w:delText>
        </w:r>
      </w:del>
      <w:r w:rsidRPr="00AD410E">
        <w:rPr>
          <w:rFonts w:asciiTheme="minorHAnsi" w:hAnsiTheme="minorHAnsi"/>
          <w:bCs w:val="0"/>
          <w:color w:val="0D0D0D" w:themeColor="text1" w:themeTint="F2"/>
          <w:sz w:val="44"/>
          <w:rPrChange w:id="241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 xml:space="preserve"> Chrome</w:t>
      </w:r>
      <w:del w:id="242" w:author="sushmitha manjunatha" w:date="2023-08-14T10:46:00Z">
        <w:r w:rsidR="00D81F9F" w:rsidRPr="00AD410E" w:rsidDel="00C92DFE">
          <w:rPr>
            <w:rFonts w:asciiTheme="minorHAnsi" w:hAnsiTheme="minorHAnsi"/>
            <w:b w:val="0"/>
            <w:color w:val="0D0D0D" w:themeColor="text1" w:themeTint="F2"/>
            <w:sz w:val="44"/>
            <w:rPrChange w:id="243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™</w:delText>
        </w:r>
      </w:del>
      <w:bookmarkEnd w:id="236"/>
    </w:p>
    <w:p w14:paraId="4A5DF8E3" w14:textId="4FDEA095" w:rsidR="00891993" w:rsidRPr="00AD410E" w:rsidRDefault="00891993" w:rsidP="00891993">
      <w:pPr>
        <w:rPr>
          <w:color w:val="0D0D0D" w:themeColor="text1" w:themeTint="F2"/>
          <w:rPrChange w:id="244" w:author="sushmitha manjunatha" w:date="2023-08-14T16:02:00Z">
            <w:rPr/>
          </w:rPrChange>
        </w:rPr>
      </w:pPr>
      <w:bookmarkStart w:id="245" w:name="_Hlk511980035"/>
      <w:r w:rsidRPr="00AD410E">
        <w:rPr>
          <w:color w:val="0D0D0D" w:themeColor="text1" w:themeTint="F2"/>
          <w:rPrChange w:id="246" w:author="sushmitha manjunatha" w:date="2023-08-14T16:02:00Z">
            <w:rPr/>
          </w:rPrChange>
        </w:rPr>
        <w:t xml:space="preserve">To clear cache in </w:t>
      </w:r>
      <w:r w:rsidRPr="00AD410E">
        <w:rPr>
          <w:b/>
          <w:bCs/>
          <w:color w:val="0D0D0D" w:themeColor="text1" w:themeTint="F2"/>
          <w:rPrChange w:id="247" w:author="sushmitha manjunatha" w:date="2023-08-14T16:02:00Z">
            <w:rPr/>
          </w:rPrChange>
        </w:rPr>
        <w:t>Google Chrome</w:t>
      </w:r>
      <w:ins w:id="248" w:author="sushmitha manjunatha" w:date="2023-08-14T10:46:00Z">
        <w:r w:rsidR="00C92DFE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249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™</w:t>
        </w:r>
      </w:ins>
      <w:r w:rsidRPr="00AD410E">
        <w:rPr>
          <w:color w:val="0D0D0D" w:themeColor="text1" w:themeTint="F2"/>
          <w:rPrChange w:id="250" w:author="sushmitha manjunatha" w:date="2023-08-14T16:02:00Z">
            <w:rPr/>
          </w:rPrChange>
        </w:rPr>
        <w:t xml:space="preserve"> </w:t>
      </w:r>
      <w:commentRangeStart w:id="251"/>
      <w:r w:rsidRPr="00AD410E">
        <w:rPr>
          <w:color w:val="0D0D0D" w:themeColor="text1" w:themeTint="F2"/>
          <w:rPrChange w:id="252" w:author="sushmitha manjunatha" w:date="2023-08-14T16:02:00Z">
            <w:rPr/>
          </w:rPrChange>
        </w:rPr>
        <w:t>100.0.4896</w:t>
      </w:r>
      <w:commentRangeEnd w:id="251"/>
      <w:r w:rsidR="00FA51DB" w:rsidRPr="00AD410E">
        <w:rPr>
          <w:rStyle w:val="CommentReference"/>
          <w:color w:val="0D0D0D" w:themeColor="text1" w:themeTint="F2"/>
          <w:rPrChange w:id="253" w:author="sushmitha manjunatha" w:date="2023-08-14T16:02:00Z">
            <w:rPr>
              <w:rStyle w:val="CommentReference"/>
            </w:rPr>
          </w:rPrChange>
        </w:rPr>
        <w:commentReference w:id="251"/>
      </w:r>
      <w:commentRangeStart w:id="254"/>
      <w:r w:rsidRPr="00AD410E">
        <w:rPr>
          <w:color w:val="0D0D0D" w:themeColor="text1" w:themeTint="F2"/>
          <w:rPrChange w:id="255" w:author="sushmitha manjunatha" w:date="2023-08-14T16:02:00Z">
            <w:rPr/>
          </w:rPrChange>
        </w:rPr>
        <w:t>:</w:t>
      </w:r>
      <w:commentRangeEnd w:id="254"/>
      <w:r w:rsidR="00745F7B" w:rsidRPr="00AD410E">
        <w:rPr>
          <w:rStyle w:val="CommentReference"/>
          <w:color w:val="0D0D0D" w:themeColor="text1" w:themeTint="F2"/>
          <w:rPrChange w:id="256" w:author="sushmitha manjunatha" w:date="2023-08-14T16:02:00Z">
            <w:rPr>
              <w:rStyle w:val="CommentReference"/>
            </w:rPr>
          </w:rPrChange>
        </w:rPr>
        <w:commentReference w:id="254"/>
      </w:r>
    </w:p>
    <w:p w14:paraId="7624B7B7" w14:textId="3FA5DDF0" w:rsidR="00ED617B" w:rsidRPr="00AD410E" w:rsidRDefault="00ED617B" w:rsidP="00ED617B">
      <w:pPr>
        <w:numPr>
          <w:ilvl w:val="0"/>
          <w:numId w:val="4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257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bookmarkStart w:id="258" w:name="_Hlk511980332"/>
      <w:bookmarkEnd w:id="245"/>
      <w:r w:rsidRPr="00AD410E">
        <w:rPr>
          <w:rFonts w:eastAsia="Times New Roman" w:cs="Helvetica"/>
          <w:color w:val="0D0D0D" w:themeColor="text1" w:themeTint="F2"/>
          <w:szCs w:val="21"/>
          <w:rPrChange w:id="25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Open </w:t>
      </w:r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260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>Google</w:t>
      </w:r>
      <w:bookmarkStart w:id="261" w:name="_Hlk511979962"/>
      <w:del w:id="262" w:author="sushmitha manjunatha" w:date="2023-08-14T11:09:00Z">
        <w:r w:rsidR="00D81F9F" w:rsidRPr="00AD410E" w:rsidDel="00A93754">
          <w:rPr>
            <w:rFonts w:eastAsia="Times New Roman" w:cs="Helvetica"/>
            <w:b/>
            <w:bCs/>
            <w:color w:val="0D0D0D" w:themeColor="text1" w:themeTint="F2"/>
            <w:szCs w:val="21"/>
            <w:rPrChange w:id="263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™</w:delText>
        </w:r>
      </w:del>
      <w:bookmarkEnd w:id="261"/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264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 xml:space="preserve"> Chrome</w:t>
      </w:r>
      <w:del w:id="265" w:author="sushmitha manjunatha" w:date="2023-08-14T11:09:00Z">
        <w:r w:rsidR="00891993" w:rsidRPr="00AD410E" w:rsidDel="00A93754">
          <w:rPr>
            <w:rFonts w:eastAsia="Times New Roman" w:cs="Helvetica"/>
            <w:b/>
            <w:bCs/>
            <w:color w:val="0D0D0D" w:themeColor="text1" w:themeTint="F2"/>
            <w:szCs w:val="21"/>
            <w:rPrChange w:id="266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™</w:delText>
        </w:r>
      </w:del>
      <w:r w:rsidRPr="00AD410E">
        <w:rPr>
          <w:rFonts w:eastAsia="Times New Roman" w:cs="Helvetica"/>
          <w:bCs/>
          <w:color w:val="0D0D0D" w:themeColor="text1" w:themeTint="F2"/>
          <w:szCs w:val="21"/>
          <w:rPrChange w:id="267" w:author="sushmitha manjunatha" w:date="2023-08-14T16:02:00Z">
            <w:rPr>
              <w:rFonts w:eastAsia="Times New Roman" w:cs="Helvetica"/>
              <w:bCs/>
              <w:color w:val="4E4E4E"/>
              <w:szCs w:val="21"/>
            </w:rPr>
          </w:rPrChange>
        </w:rPr>
        <w:t>.</w:t>
      </w:r>
    </w:p>
    <w:p w14:paraId="79A8EA9A" w14:textId="43AEB316" w:rsidR="00ED617B" w:rsidRPr="00AD410E" w:rsidRDefault="00ED617B" w:rsidP="00ED617B">
      <w:pPr>
        <w:numPr>
          <w:ilvl w:val="0"/>
          <w:numId w:val="4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26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szCs w:val="21"/>
          <w:rPrChange w:id="26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 xml:space="preserve">Click </w:t>
      </w:r>
      <w:r w:rsidR="000515AB" w:rsidRPr="00AD410E">
        <w:rPr>
          <w:rFonts w:eastAsia="Times New Roman" w:cs="Helvetica"/>
          <w:color w:val="0D0D0D" w:themeColor="text1" w:themeTint="F2"/>
          <w:szCs w:val="21"/>
          <w:rPrChange w:id="270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on</w:t>
      </w:r>
      <w:ins w:id="271" w:author="sushmitha manjunatha" w:date="2023-08-14T11:19:00Z">
        <w:r w:rsidR="0082530D" w:rsidRPr="00AD410E">
          <w:rPr>
            <w:rFonts w:eastAsia="Times New Roman" w:cs="Helvetica"/>
            <w:color w:val="0D0D0D" w:themeColor="text1" w:themeTint="F2"/>
            <w:szCs w:val="21"/>
            <w:rPrChange w:id="272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  <w:r w:rsidR="0082530D" w:rsidRPr="00AD410E">
          <w:rPr>
            <w:rFonts w:eastAsia="Times New Roman" w:cs="Helvetica"/>
            <w:noProof/>
            <w:color w:val="0D0D0D" w:themeColor="text1" w:themeTint="F2"/>
            <w:szCs w:val="21"/>
            <w:rPrChange w:id="273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1BD9EBD9" wp14:editId="337C6093">
              <wp:extent cx="111913" cy="147116"/>
              <wp:effectExtent l="0" t="0" r="2540" b="5715"/>
              <wp:docPr id="1157661075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267" cy="1830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="000515AB" w:rsidRPr="00AD410E">
        <w:rPr>
          <w:rFonts w:eastAsia="Times New Roman" w:cs="Helvetica"/>
          <w:color w:val="0D0D0D" w:themeColor="text1" w:themeTint="F2"/>
          <w:szCs w:val="21"/>
          <w:rPrChange w:id="274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 xml:space="preserve"> </w:t>
      </w:r>
      <w:ins w:id="275" w:author="sushmitha manjunatha" w:date="2023-08-14T11:20:00Z">
        <w:r w:rsidR="00ED5414" w:rsidRPr="00AD410E">
          <w:rPr>
            <w:rFonts w:eastAsia="Times New Roman" w:cs="Helvetica"/>
            <w:color w:val="0D0D0D" w:themeColor="text1" w:themeTint="F2"/>
            <w:szCs w:val="21"/>
            <w:rPrChange w:id="27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menu icon in </w:t>
        </w:r>
      </w:ins>
      <w:r w:rsidRPr="00AD410E">
        <w:rPr>
          <w:rFonts w:eastAsia="Times New Roman" w:cs="Helvetica"/>
          <w:color w:val="0D0D0D" w:themeColor="text1" w:themeTint="F2"/>
          <w:szCs w:val="21"/>
          <w:rPrChange w:id="277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 xml:space="preserve">the </w:t>
      </w:r>
      <w:ins w:id="278" w:author="sushmitha manjunatha" w:date="2023-08-14T11:20:00Z">
        <w:r w:rsidR="00ED5414" w:rsidRPr="00AD410E">
          <w:rPr>
            <w:rFonts w:eastAsia="Times New Roman" w:cs="Helvetica"/>
            <w:color w:val="0D0D0D" w:themeColor="text1" w:themeTint="F2"/>
            <w:szCs w:val="21"/>
            <w:rPrChange w:id="27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top right corner of the browser. </w:t>
        </w:r>
      </w:ins>
      <w:del w:id="280" w:author="sushmitha manjunatha" w:date="2023-08-14T11:20:00Z">
        <w:r w:rsidR="00891993" w:rsidRPr="00AD410E" w:rsidDel="00ED4F93">
          <w:rPr>
            <w:rFonts w:eastAsia="Times New Roman" w:cs="Helvetica"/>
            <w:b/>
            <w:color w:val="0D0D0D" w:themeColor="text1" w:themeTint="F2"/>
            <w:szCs w:val="21"/>
            <w:rPrChange w:id="281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Customize and control Google Chrome</w:delText>
        </w:r>
        <w:r w:rsidR="00891993" w:rsidRPr="00AD410E" w:rsidDel="00ED4F93">
          <w:rPr>
            <w:rFonts w:eastAsia="Times New Roman" w:cs="Helvetica"/>
            <w:color w:val="0D0D0D" w:themeColor="text1" w:themeTint="F2"/>
            <w:szCs w:val="21"/>
            <w:rPrChange w:id="282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button</w:delText>
        </w:r>
        <w:r w:rsidRPr="00AD410E" w:rsidDel="00ED4F93">
          <w:rPr>
            <w:rFonts w:eastAsia="Times New Roman" w:cs="Helvetica"/>
            <w:color w:val="0D0D0D" w:themeColor="text1" w:themeTint="F2"/>
            <w:szCs w:val="21"/>
            <w:rPrChange w:id="28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.</w:delText>
        </w:r>
      </w:del>
    </w:p>
    <w:p w14:paraId="603D115A" w14:textId="18DB083A" w:rsidR="00ED617B" w:rsidRPr="00641CC2" w:rsidRDefault="00864070" w:rsidP="00ED617B">
      <w:pPr>
        <w:numPr>
          <w:ilvl w:val="0"/>
          <w:numId w:val="4"/>
        </w:numPr>
        <w:spacing w:after="0" w:line="300" w:lineRule="atLeast"/>
        <w:rPr>
          <w:ins w:id="284" w:author="sushmitha manjunatha" w:date="2023-08-14T16:11:00Z"/>
          <w:rFonts w:eastAsia="Times New Roman" w:cs="Helvetica"/>
          <w:color w:val="0D0D0D" w:themeColor="text1" w:themeTint="F2"/>
          <w:szCs w:val="21"/>
        </w:rPr>
      </w:pPr>
      <w:ins w:id="285" w:author="sushmitha manjunatha" w:date="2023-08-14T11:47:00Z">
        <w:r w:rsidRPr="00AD410E">
          <w:rPr>
            <w:rFonts w:eastAsia="Times New Roman" w:cs="Helvetica"/>
            <w:color w:val="0D0D0D" w:themeColor="text1" w:themeTint="F2"/>
            <w:szCs w:val="21"/>
            <w:rPrChange w:id="28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Navigate to </w:t>
        </w:r>
        <w:r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287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Settings</w:t>
        </w:r>
        <w:r w:rsidRPr="00AD410E">
          <w:rPr>
            <w:rFonts w:eastAsia="Times New Roman" w:cs="Helvetica"/>
            <w:color w:val="0D0D0D" w:themeColor="text1" w:themeTint="F2"/>
            <w:szCs w:val="21"/>
            <w:rPrChange w:id="28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&gt;</w:t>
        </w:r>
      </w:ins>
      <w:ins w:id="289" w:author="sushmitha manjunatha" w:date="2023-08-14T11:48:00Z">
        <w:r w:rsidR="007C7AD5" w:rsidRPr="00AD410E">
          <w:rPr>
            <w:rFonts w:eastAsia="Times New Roman" w:cs="Helvetica"/>
            <w:color w:val="0D0D0D" w:themeColor="text1" w:themeTint="F2"/>
            <w:szCs w:val="21"/>
            <w:rPrChange w:id="29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  <w:r w:rsidR="007C7AD5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29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Privacy and securi</w:t>
        </w:r>
        <w:r w:rsidR="00E943F1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292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ty</w:t>
        </w:r>
        <w:r w:rsidR="00E943F1" w:rsidRPr="00AD410E">
          <w:rPr>
            <w:rFonts w:eastAsia="Times New Roman" w:cs="Helvetica"/>
            <w:color w:val="0D0D0D" w:themeColor="text1" w:themeTint="F2"/>
            <w:szCs w:val="21"/>
            <w:rPrChange w:id="29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 </w:t>
        </w:r>
      </w:ins>
      <w:ins w:id="294" w:author="sushmitha manjunatha" w:date="2023-08-14T11:49:00Z">
        <w:r w:rsidR="00406A30" w:rsidRPr="00AD410E">
          <w:rPr>
            <w:rFonts w:eastAsia="Times New Roman" w:cs="Helvetica"/>
            <w:color w:val="0D0D0D" w:themeColor="text1" w:themeTint="F2"/>
            <w:szCs w:val="21"/>
            <w:rPrChange w:id="295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as shown below.</w:t>
        </w:r>
      </w:ins>
      <w:commentRangeStart w:id="296"/>
      <w:del w:id="297" w:author="sushmitha manjunatha" w:date="2023-08-14T11:47:00Z">
        <w:r w:rsidR="00ED617B" w:rsidRPr="00AD410E" w:rsidDel="00864070">
          <w:rPr>
            <w:rFonts w:eastAsia="Times New Roman" w:cs="Helvetica"/>
            <w:color w:val="0D0D0D" w:themeColor="text1" w:themeTint="F2"/>
            <w:szCs w:val="21"/>
            <w:rPrChange w:id="29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Select </w:delText>
        </w:r>
      </w:del>
      <w:del w:id="299" w:author="sushmitha manjunatha" w:date="2023-08-14T11:50:00Z">
        <w:r w:rsidR="00891993" w:rsidRPr="00AD410E" w:rsidDel="00406A30">
          <w:rPr>
            <w:rFonts w:eastAsia="Times New Roman" w:cs="Helvetica"/>
            <w:b/>
            <w:bCs/>
            <w:color w:val="0D0D0D" w:themeColor="text1" w:themeTint="F2"/>
            <w:szCs w:val="21"/>
            <w:rPrChange w:id="300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History</w:delText>
        </w:r>
        <w:r w:rsidR="00891993" w:rsidRPr="00AD410E" w:rsidDel="00406A30">
          <w:rPr>
            <w:rFonts w:eastAsia="Times New Roman" w:cs="Helvetica"/>
            <w:bCs/>
            <w:color w:val="0D0D0D" w:themeColor="text1" w:themeTint="F2"/>
            <w:szCs w:val="21"/>
            <w:rPrChange w:id="301" w:author="sushmitha manjunatha" w:date="2023-08-14T16:02:00Z">
              <w:rPr>
                <w:rFonts w:eastAsia="Times New Roman" w:cs="Helvetica"/>
                <w:bCs/>
                <w:color w:val="4E4E4E"/>
                <w:szCs w:val="21"/>
              </w:rPr>
            </w:rPrChange>
          </w:rPr>
          <w:delText xml:space="preserve"> &gt;</w:delText>
        </w:r>
        <w:r w:rsidR="00891993" w:rsidRPr="00AD410E" w:rsidDel="00406A30">
          <w:rPr>
            <w:rFonts w:eastAsia="Times New Roman" w:cs="Helvetica"/>
            <w:b/>
            <w:bCs/>
            <w:color w:val="0D0D0D" w:themeColor="text1" w:themeTint="F2"/>
            <w:szCs w:val="21"/>
            <w:rPrChange w:id="302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 xml:space="preserve"> History</w:delText>
        </w:r>
        <w:r w:rsidR="00ED617B" w:rsidRPr="00AD410E" w:rsidDel="00406A30">
          <w:rPr>
            <w:rFonts w:eastAsia="Times New Roman" w:cs="Helvetica"/>
            <w:bCs/>
            <w:color w:val="0D0D0D" w:themeColor="text1" w:themeTint="F2"/>
            <w:szCs w:val="21"/>
            <w:rPrChange w:id="303" w:author="sushmitha manjunatha" w:date="2023-08-14T16:02:00Z">
              <w:rPr>
                <w:rFonts w:eastAsia="Times New Roman" w:cs="Helvetica"/>
                <w:bCs/>
                <w:color w:val="4E4E4E"/>
                <w:szCs w:val="21"/>
              </w:rPr>
            </w:rPrChange>
          </w:rPr>
          <w:delText>.</w:delText>
        </w:r>
      </w:del>
      <w:commentRangeEnd w:id="296"/>
      <w:r w:rsidR="00FF6AB7" w:rsidRPr="00AD410E">
        <w:rPr>
          <w:rStyle w:val="CommentReference"/>
          <w:color w:val="0D0D0D" w:themeColor="text1" w:themeTint="F2"/>
          <w:rPrChange w:id="304" w:author="sushmitha manjunatha" w:date="2023-08-14T16:02:00Z">
            <w:rPr>
              <w:rStyle w:val="CommentReference"/>
            </w:rPr>
          </w:rPrChange>
        </w:rPr>
        <w:commentReference w:id="296"/>
      </w:r>
    </w:p>
    <w:p w14:paraId="41921240" w14:textId="3E644B49" w:rsidR="00641CC2" w:rsidRDefault="00641CC2" w:rsidP="00641CC2">
      <w:pPr>
        <w:spacing w:after="0" w:line="300" w:lineRule="atLeast"/>
        <w:ind w:left="720"/>
        <w:rPr>
          <w:ins w:id="305" w:author="sushmitha manjunatha" w:date="2023-08-14T16:11:00Z"/>
          <w:rFonts w:eastAsia="Times New Roman" w:cs="Helvetica"/>
          <w:color w:val="0D0D0D" w:themeColor="text1" w:themeTint="F2"/>
          <w:szCs w:val="21"/>
        </w:rPr>
      </w:pPr>
      <w:ins w:id="306" w:author="sushmitha manjunatha" w:date="2023-08-14T16:11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307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28A90251" wp14:editId="76CAAC3F">
              <wp:extent cx="4569716" cy="2172467"/>
              <wp:effectExtent l="0" t="0" r="2540" b="0"/>
              <wp:docPr id="165720589" name="Picture 10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720589" name="Picture 10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35443" cy="22037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26D036" w14:textId="55EA89ED" w:rsidR="005F3068" w:rsidRPr="00AD410E" w:rsidDel="001761BA" w:rsidRDefault="005F3068">
      <w:pPr>
        <w:spacing w:after="0" w:line="300" w:lineRule="atLeast"/>
        <w:ind w:left="360"/>
        <w:rPr>
          <w:del w:id="308" w:author="sushmitha manjunatha" w:date="2023-08-14T16:27:00Z"/>
          <w:rFonts w:eastAsia="Times New Roman" w:cs="Helvetica"/>
          <w:color w:val="0D0D0D" w:themeColor="text1" w:themeTint="F2"/>
          <w:szCs w:val="21"/>
          <w:rPrChange w:id="309" w:author="sushmitha manjunatha" w:date="2023-08-14T16:02:00Z">
            <w:rPr>
              <w:del w:id="310" w:author="sushmitha manjunatha" w:date="2023-08-14T16:27:00Z"/>
              <w:rFonts w:eastAsia="Times New Roman" w:cs="Helvetica"/>
              <w:color w:val="4E4E4E"/>
              <w:szCs w:val="21"/>
            </w:rPr>
          </w:rPrChange>
        </w:rPr>
        <w:pPrChange w:id="311" w:author="sushmitha manjunatha" w:date="2023-08-14T11:55:00Z">
          <w:pPr>
            <w:numPr>
              <w:numId w:val="4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31E76594" w14:textId="6110C291" w:rsidR="00ED617B" w:rsidRPr="00AD410E" w:rsidRDefault="00ED617B" w:rsidP="00ED617B">
      <w:pPr>
        <w:numPr>
          <w:ilvl w:val="0"/>
          <w:numId w:val="4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312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szCs w:val="21"/>
          <w:rPrChange w:id="313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Click </w:t>
      </w:r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314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 xml:space="preserve">Clear </w:t>
      </w:r>
      <w:r w:rsidR="00891993" w:rsidRPr="00AD410E">
        <w:rPr>
          <w:rFonts w:eastAsia="Times New Roman" w:cs="Helvetica"/>
          <w:b/>
          <w:bCs/>
          <w:color w:val="0D0D0D" w:themeColor="text1" w:themeTint="F2"/>
          <w:szCs w:val="21"/>
          <w:rPrChange w:id="315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>b</w:t>
      </w:r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316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 xml:space="preserve">rowsing </w:t>
      </w:r>
      <w:r w:rsidR="00891993" w:rsidRPr="00AD410E">
        <w:rPr>
          <w:rFonts w:eastAsia="Times New Roman" w:cs="Helvetica"/>
          <w:b/>
          <w:bCs/>
          <w:color w:val="0D0D0D" w:themeColor="text1" w:themeTint="F2"/>
          <w:szCs w:val="21"/>
          <w:rPrChange w:id="317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>d</w:t>
      </w:r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318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>ata</w:t>
      </w:r>
      <w:del w:id="319" w:author="sushmitha manjunatha" w:date="2023-08-14T11:57:00Z">
        <w:r w:rsidR="00200292" w:rsidRPr="00AD410E" w:rsidDel="002774DE">
          <w:rPr>
            <w:rFonts w:eastAsia="Times New Roman" w:cs="Helvetica"/>
            <w:color w:val="0D0D0D" w:themeColor="text1" w:themeTint="F2"/>
            <w:szCs w:val="21"/>
            <w:rPrChange w:id="32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from the sidebar</w:delText>
        </w:r>
      </w:del>
      <w:r w:rsidR="00200292" w:rsidRPr="00AD410E">
        <w:rPr>
          <w:rFonts w:eastAsia="Times New Roman" w:cs="Helvetica"/>
          <w:color w:val="0D0D0D" w:themeColor="text1" w:themeTint="F2"/>
          <w:szCs w:val="21"/>
          <w:rPrChange w:id="321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.</w:t>
      </w:r>
    </w:p>
    <w:p w14:paraId="5B051CAD" w14:textId="031C5849" w:rsidR="00D91284" w:rsidRDefault="00B861C4" w:rsidP="00ED617B">
      <w:pPr>
        <w:numPr>
          <w:ilvl w:val="0"/>
          <w:numId w:val="4"/>
        </w:numPr>
        <w:spacing w:after="0" w:line="300" w:lineRule="atLeast"/>
        <w:rPr>
          <w:ins w:id="322" w:author="sushmitha manjunatha" w:date="2023-08-14T16:12:00Z"/>
          <w:rFonts w:eastAsia="Times New Roman" w:cs="Helvetica"/>
          <w:color w:val="0D0D0D" w:themeColor="text1" w:themeTint="F2"/>
          <w:szCs w:val="21"/>
        </w:rPr>
      </w:pPr>
      <w:ins w:id="323" w:author="sushmitha manjunatha" w:date="2023-08-14T11:59:00Z">
        <w:r w:rsidRPr="00AD410E">
          <w:rPr>
            <w:rFonts w:eastAsia="Times New Roman" w:cs="Helvetica"/>
            <w:color w:val="0D0D0D" w:themeColor="text1" w:themeTint="F2"/>
            <w:szCs w:val="21"/>
            <w:rPrChange w:id="32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From the </w:t>
        </w:r>
        <w:r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325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Time range </w:t>
        </w:r>
        <w:r w:rsidRPr="00AD410E">
          <w:rPr>
            <w:rFonts w:eastAsia="Times New Roman" w:cs="Helvetica"/>
            <w:color w:val="0D0D0D" w:themeColor="text1" w:themeTint="F2"/>
            <w:szCs w:val="21"/>
            <w:rPrChange w:id="326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drop-down</w:t>
        </w:r>
      </w:ins>
      <w:ins w:id="327" w:author="sushmitha manjunatha" w:date="2023-08-14T17:51:00Z">
        <w:r w:rsidR="005F36C5">
          <w:rPr>
            <w:rFonts w:eastAsia="Times New Roman" w:cs="Helvetica"/>
            <w:color w:val="0D0D0D" w:themeColor="text1" w:themeTint="F2"/>
            <w:szCs w:val="21"/>
          </w:rPr>
          <w:t xml:space="preserve"> menu</w:t>
        </w:r>
      </w:ins>
      <w:ins w:id="328" w:author="sushmitha manjunatha" w:date="2023-08-14T11:59:00Z">
        <w:r w:rsidRPr="00AD410E">
          <w:rPr>
            <w:rFonts w:eastAsia="Times New Roman" w:cs="Helvetica"/>
            <w:color w:val="0D0D0D" w:themeColor="text1" w:themeTint="F2"/>
            <w:szCs w:val="21"/>
            <w:rPrChange w:id="32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, select</w:t>
        </w:r>
        <w:r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330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 </w:t>
        </w:r>
        <w:r w:rsidRPr="00AD410E">
          <w:rPr>
            <w:rFonts w:eastAsia="Times New Roman" w:cs="Helvetica"/>
            <w:color w:val="0D0D0D" w:themeColor="text1" w:themeTint="F2"/>
            <w:szCs w:val="21"/>
            <w:rPrChange w:id="33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one of the following options</w:t>
        </w:r>
      </w:ins>
      <w:ins w:id="332" w:author="sushmitha manjunatha" w:date="2023-08-14T12:06:00Z">
        <w:r w:rsidR="00DE4B09" w:rsidRPr="00AD410E">
          <w:rPr>
            <w:rFonts w:eastAsia="Times New Roman" w:cs="Helvetica"/>
            <w:color w:val="0D0D0D" w:themeColor="text1" w:themeTint="F2"/>
            <w:szCs w:val="21"/>
            <w:rPrChange w:id="33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:</w:t>
        </w:r>
      </w:ins>
      <w:del w:id="334" w:author="sushmitha manjunatha" w:date="2023-08-14T11:59:00Z">
        <w:r w:rsidR="00D91284" w:rsidRPr="00AD410E" w:rsidDel="00B861C4">
          <w:rPr>
            <w:rFonts w:eastAsia="Times New Roman" w:cs="Helvetica"/>
            <w:color w:val="0D0D0D" w:themeColor="text1" w:themeTint="F2"/>
            <w:szCs w:val="21"/>
            <w:rPrChange w:id="335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Select </w:delText>
        </w:r>
        <w:r w:rsidR="00D91284" w:rsidRPr="00AD410E" w:rsidDel="00B861C4">
          <w:rPr>
            <w:rFonts w:eastAsia="Times New Roman" w:cs="Helvetica"/>
            <w:b/>
            <w:color w:val="0D0D0D" w:themeColor="text1" w:themeTint="F2"/>
            <w:szCs w:val="21"/>
            <w:rPrChange w:id="336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All time</w:delText>
        </w:r>
        <w:r w:rsidR="00D91284" w:rsidRPr="00AD410E" w:rsidDel="00B861C4">
          <w:rPr>
            <w:rFonts w:eastAsia="Times New Roman" w:cs="Helvetica"/>
            <w:color w:val="0D0D0D" w:themeColor="text1" w:themeTint="F2"/>
            <w:szCs w:val="21"/>
            <w:rPrChange w:id="337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from the </w:delText>
        </w:r>
        <w:r w:rsidR="00D91284" w:rsidRPr="00AD410E" w:rsidDel="00B861C4">
          <w:rPr>
            <w:rFonts w:eastAsia="Times New Roman" w:cs="Helvetica"/>
            <w:b/>
            <w:color w:val="0D0D0D" w:themeColor="text1" w:themeTint="F2"/>
            <w:szCs w:val="21"/>
            <w:rPrChange w:id="338" w:author="sushmitha manjunatha" w:date="2023-08-14T16:02:00Z">
              <w:rPr>
                <w:rFonts w:eastAsia="Times New Roman" w:cs="Helvetica"/>
                <w:b/>
                <w:color w:val="4E4E4E"/>
                <w:szCs w:val="21"/>
              </w:rPr>
            </w:rPrChange>
          </w:rPr>
          <w:delText>Time range</w:delText>
        </w:r>
        <w:r w:rsidR="00D91284" w:rsidRPr="00AD410E" w:rsidDel="00B861C4">
          <w:rPr>
            <w:rFonts w:eastAsia="Times New Roman" w:cs="Helvetica"/>
            <w:color w:val="0D0D0D" w:themeColor="text1" w:themeTint="F2"/>
            <w:szCs w:val="21"/>
            <w:rPrChange w:id="33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drop-down.</w:delText>
        </w:r>
      </w:del>
    </w:p>
    <w:p w14:paraId="543776BD" w14:textId="6A4593CA" w:rsidR="00BC5B13" w:rsidRDefault="00BC5B13" w:rsidP="00BC5B13">
      <w:pPr>
        <w:spacing w:after="0" w:line="300" w:lineRule="atLeast"/>
        <w:ind w:left="720"/>
        <w:rPr>
          <w:ins w:id="340" w:author="sushmitha manjunatha" w:date="2023-08-14T16:12:00Z"/>
          <w:rFonts w:eastAsia="Times New Roman" w:cs="Helvetica"/>
          <w:color w:val="0D0D0D" w:themeColor="text1" w:themeTint="F2"/>
          <w:szCs w:val="21"/>
        </w:rPr>
      </w:pPr>
      <w:ins w:id="341" w:author="sushmitha manjunatha" w:date="2023-08-14T16:12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342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0A439789" wp14:editId="5E190C81">
              <wp:extent cx="1835150" cy="815975"/>
              <wp:effectExtent l="0" t="0" r="0" b="3175"/>
              <wp:docPr id="383158760" name="Picture 11" descr="A blue and white background with black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3158760" name="Picture 11" descr="A blue and white background with black 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150" cy="815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FAE148A" w14:textId="04EB89A1" w:rsidR="00D718B2" w:rsidRPr="00AD410E" w:rsidDel="00BC5B13" w:rsidRDefault="00D718B2">
      <w:pPr>
        <w:spacing w:after="0" w:line="300" w:lineRule="atLeast"/>
        <w:ind w:left="360"/>
        <w:rPr>
          <w:del w:id="343" w:author="sushmitha manjunatha" w:date="2023-08-14T16:12:00Z"/>
          <w:rFonts w:eastAsia="Times New Roman" w:cs="Helvetica"/>
          <w:color w:val="0D0D0D" w:themeColor="text1" w:themeTint="F2"/>
          <w:szCs w:val="21"/>
          <w:rPrChange w:id="344" w:author="sushmitha manjunatha" w:date="2023-08-14T16:02:00Z">
            <w:rPr>
              <w:del w:id="345" w:author="sushmitha manjunatha" w:date="2023-08-14T16:12:00Z"/>
              <w:rFonts w:eastAsia="Times New Roman" w:cs="Helvetica"/>
              <w:color w:val="4E4E4E"/>
              <w:szCs w:val="21"/>
            </w:rPr>
          </w:rPrChange>
        </w:rPr>
        <w:pPrChange w:id="346" w:author="sushmitha manjunatha" w:date="2023-08-14T12:00:00Z">
          <w:pPr>
            <w:numPr>
              <w:numId w:val="4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1530B742" w14:textId="2A8995D7" w:rsidR="00ED617B" w:rsidRDefault="00200292" w:rsidP="00ED617B">
      <w:pPr>
        <w:numPr>
          <w:ilvl w:val="0"/>
          <w:numId w:val="4"/>
        </w:numPr>
        <w:spacing w:after="0" w:line="300" w:lineRule="atLeast"/>
        <w:rPr>
          <w:ins w:id="347" w:author="sushmitha manjunatha" w:date="2023-08-14T16:12:00Z"/>
          <w:rFonts w:eastAsia="Times New Roman" w:cs="Helvetica"/>
          <w:color w:val="0D0D0D" w:themeColor="text1" w:themeTint="F2"/>
          <w:szCs w:val="21"/>
        </w:rPr>
      </w:pPr>
      <w:r w:rsidRPr="00AD410E">
        <w:rPr>
          <w:rFonts w:eastAsia="Times New Roman" w:cs="Helvetica"/>
          <w:color w:val="0D0D0D" w:themeColor="text1" w:themeTint="F2"/>
          <w:szCs w:val="21"/>
          <w:rPrChange w:id="34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Verify that</w:t>
      </w:r>
      <w:r w:rsidR="00ED617B" w:rsidRPr="00AD410E">
        <w:rPr>
          <w:rFonts w:eastAsia="Times New Roman" w:cs="Helvetica"/>
          <w:color w:val="0D0D0D" w:themeColor="text1" w:themeTint="F2"/>
          <w:szCs w:val="21"/>
          <w:rPrChange w:id="34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 </w:t>
      </w:r>
      <w:ins w:id="350" w:author="sushmitha manjunatha" w:date="2023-08-14T12:01:00Z">
        <w:r w:rsidR="00085839" w:rsidRPr="00AD410E">
          <w:rPr>
            <w:rFonts w:eastAsia="Times New Roman" w:cs="Helvetica"/>
            <w:color w:val="0D0D0D" w:themeColor="text1" w:themeTint="F2"/>
            <w:szCs w:val="21"/>
            <w:rPrChange w:id="35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the following checkboxes are selected</w:t>
        </w:r>
        <w:commentRangeStart w:id="352"/>
        <w:r w:rsidR="00085839" w:rsidRPr="00AD410E">
          <w:rPr>
            <w:rFonts w:eastAsia="Times New Roman" w:cs="Helvetica"/>
            <w:color w:val="0D0D0D" w:themeColor="text1" w:themeTint="F2"/>
            <w:szCs w:val="21"/>
            <w:rPrChange w:id="35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:</w:t>
        </w:r>
        <w:commentRangeEnd w:id="352"/>
        <w:r w:rsidR="00085839" w:rsidRPr="00AD410E">
          <w:rPr>
            <w:rStyle w:val="CommentReference"/>
            <w:color w:val="0D0D0D" w:themeColor="text1" w:themeTint="F2"/>
            <w:rPrChange w:id="354" w:author="sushmitha manjunatha" w:date="2023-08-14T16:02:00Z">
              <w:rPr>
                <w:rStyle w:val="CommentReference"/>
              </w:rPr>
            </w:rPrChange>
          </w:rPr>
          <w:commentReference w:id="352"/>
        </w:r>
      </w:ins>
      <w:del w:id="355" w:author="sushmitha manjunatha" w:date="2023-08-14T12:01:00Z">
        <w:r w:rsidR="00ED617B"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56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 xml:space="preserve">Browsing </w:delText>
        </w:r>
        <w:r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57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h</w:delText>
        </w:r>
        <w:r w:rsidR="00ED617B"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58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istory</w:delText>
        </w:r>
        <w:r w:rsidR="00ED617B" w:rsidRPr="00AD410E" w:rsidDel="001810C4">
          <w:rPr>
            <w:rFonts w:eastAsia="Times New Roman" w:cs="Helvetica"/>
            <w:color w:val="0D0D0D" w:themeColor="text1" w:themeTint="F2"/>
            <w:szCs w:val="21"/>
            <w:rPrChange w:id="359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, </w:delText>
        </w:r>
        <w:r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60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C</w:delText>
        </w:r>
        <w:r w:rsidR="00ED617B"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61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ookies and other site data</w:delText>
        </w:r>
        <w:r w:rsidRPr="00AD410E" w:rsidDel="001810C4">
          <w:rPr>
            <w:rFonts w:eastAsia="Times New Roman" w:cs="Helvetica"/>
            <w:bCs/>
            <w:color w:val="0D0D0D" w:themeColor="text1" w:themeTint="F2"/>
            <w:szCs w:val="21"/>
            <w:rPrChange w:id="362" w:author="sushmitha manjunatha" w:date="2023-08-14T16:02:00Z">
              <w:rPr>
                <w:rFonts w:eastAsia="Times New Roman" w:cs="Helvetica"/>
                <w:bCs/>
                <w:color w:val="4E4E4E"/>
                <w:szCs w:val="21"/>
              </w:rPr>
            </w:rPrChange>
          </w:rPr>
          <w:delText>,</w:delText>
        </w:r>
        <w:r w:rsidR="00ED617B" w:rsidRPr="00AD410E" w:rsidDel="001810C4">
          <w:rPr>
            <w:rFonts w:eastAsia="Times New Roman" w:cs="Helvetica"/>
            <w:color w:val="0D0D0D" w:themeColor="text1" w:themeTint="F2"/>
            <w:szCs w:val="21"/>
            <w:rPrChange w:id="36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 xml:space="preserve"> and </w:delText>
        </w:r>
        <w:r w:rsidR="00ED617B" w:rsidRPr="00AD410E" w:rsidDel="001810C4">
          <w:rPr>
            <w:rFonts w:eastAsia="Times New Roman" w:cs="Helvetica"/>
            <w:b/>
            <w:bCs/>
            <w:color w:val="0D0D0D" w:themeColor="text1" w:themeTint="F2"/>
            <w:szCs w:val="21"/>
            <w:rPrChange w:id="364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Cached images and files</w:delText>
        </w:r>
        <w:r w:rsidR="00ED617B" w:rsidRPr="00AD410E" w:rsidDel="001810C4">
          <w:rPr>
            <w:rFonts w:eastAsia="Times New Roman" w:cs="Helvetica"/>
            <w:color w:val="0D0D0D" w:themeColor="text1" w:themeTint="F2"/>
            <w:szCs w:val="21"/>
            <w:rPrChange w:id="365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delText> are selected.</w:delText>
        </w:r>
      </w:del>
    </w:p>
    <w:p w14:paraId="08DE067B" w14:textId="2F555F23" w:rsidR="009A7B0E" w:rsidRDefault="009A7B0E" w:rsidP="009A7B0E">
      <w:pPr>
        <w:spacing w:after="0" w:line="300" w:lineRule="atLeast"/>
        <w:ind w:left="720"/>
        <w:rPr>
          <w:ins w:id="366" w:author="sushmitha manjunatha" w:date="2023-08-14T16:13:00Z"/>
          <w:rFonts w:eastAsia="Times New Roman" w:cs="Helvetica"/>
          <w:color w:val="0D0D0D" w:themeColor="text1" w:themeTint="F2"/>
          <w:szCs w:val="21"/>
        </w:rPr>
      </w:pPr>
      <w:ins w:id="367" w:author="sushmitha manjunatha" w:date="2023-08-14T16:12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368" w:author="sushmitha manjunatha" w:date="2023-08-14T16:02:00Z">
              <w:rPr>
                <w:rFonts w:eastAsia="Times New Roman" w:cs="Helvetica"/>
                <w:noProof/>
                <w:color w:val="4E4E4E"/>
                <w:szCs w:val="21"/>
              </w:rPr>
            </w:rPrChange>
          </w:rPr>
          <w:drawing>
            <wp:inline distT="0" distB="0" distL="0" distR="0" wp14:anchorId="792F8BD1" wp14:editId="3013C36B">
              <wp:extent cx="3452686" cy="1350120"/>
              <wp:effectExtent l="0" t="0" r="0" b="2540"/>
              <wp:docPr id="2002510562" name="Picture 12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2510562" name="Picture 12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71676" cy="13575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C622DC" w14:textId="6FBFD5CE" w:rsidR="00EA6D86" w:rsidRPr="00AD410E" w:rsidDel="00C56052" w:rsidRDefault="00EA6D86">
      <w:pPr>
        <w:spacing w:after="0" w:line="300" w:lineRule="atLeast"/>
        <w:ind w:left="360"/>
        <w:rPr>
          <w:del w:id="369" w:author="sushmitha manjunatha" w:date="2023-08-14T16:27:00Z"/>
          <w:rFonts w:eastAsia="Times New Roman" w:cs="Helvetica"/>
          <w:color w:val="0D0D0D" w:themeColor="text1" w:themeTint="F2"/>
          <w:szCs w:val="21"/>
          <w:rPrChange w:id="370" w:author="sushmitha manjunatha" w:date="2023-08-14T16:02:00Z">
            <w:rPr>
              <w:del w:id="371" w:author="sushmitha manjunatha" w:date="2023-08-14T16:27:00Z"/>
              <w:rFonts w:eastAsia="Times New Roman" w:cs="Helvetica"/>
              <w:color w:val="4E4E4E"/>
              <w:szCs w:val="21"/>
            </w:rPr>
          </w:rPrChange>
        </w:rPr>
        <w:pPrChange w:id="372" w:author="sushmitha manjunatha" w:date="2023-08-14T12:02:00Z">
          <w:pPr>
            <w:numPr>
              <w:numId w:val="4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08F32650" w14:textId="2CF3143D" w:rsidR="00ED617B" w:rsidRPr="00AD410E" w:rsidRDefault="00ED617B" w:rsidP="00ED617B">
      <w:pPr>
        <w:numPr>
          <w:ilvl w:val="0"/>
          <w:numId w:val="4"/>
        </w:numPr>
        <w:spacing w:after="0" w:line="300" w:lineRule="atLeast"/>
        <w:rPr>
          <w:ins w:id="373" w:author="sushmitha manjunatha" w:date="2023-08-14T12:06:00Z"/>
          <w:rFonts w:eastAsia="Times New Roman" w:cs="Helvetica"/>
          <w:color w:val="0D0D0D" w:themeColor="text1" w:themeTint="F2"/>
          <w:szCs w:val="21"/>
          <w:rPrChange w:id="374" w:author="sushmitha manjunatha" w:date="2023-08-14T16:02:00Z">
            <w:rPr>
              <w:ins w:id="375" w:author="sushmitha manjunatha" w:date="2023-08-14T12:06:00Z"/>
              <w:rFonts w:eastAsia="Times New Roman" w:cs="Helvetica"/>
              <w:color w:val="4E4E4E"/>
              <w:szCs w:val="21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szCs w:val="21"/>
          <w:rPrChange w:id="376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Click </w:t>
      </w:r>
      <w:ins w:id="377" w:author="sushmitha manjunatha" w:date="2023-08-14T15:38:00Z">
        <w:r w:rsidR="005C67DA" w:rsidRPr="00AD410E">
          <w:rPr>
            <w:rFonts w:eastAsia="Times New Roman" w:cs="Helvetica"/>
            <w:color w:val="0D0D0D" w:themeColor="text1" w:themeTint="F2"/>
            <w:szCs w:val="21"/>
            <w:rPrChange w:id="378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the </w:t>
        </w:r>
      </w:ins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379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 xml:space="preserve">Clear </w:t>
      </w:r>
      <w:ins w:id="380" w:author="sushmitha manjunatha" w:date="2023-08-14T12:03:00Z">
        <w:r w:rsidR="00E26F8E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381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d</w:t>
        </w:r>
      </w:ins>
      <w:del w:id="382" w:author="sushmitha manjunatha" w:date="2023-08-14T12:03:00Z">
        <w:r w:rsidRPr="00AD410E" w:rsidDel="00E26F8E">
          <w:rPr>
            <w:rFonts w:eastAsia="Times New Roman" w:cs="Helvetica"/>
            <w:b/>
            <w:bCs/>
            <w:color w:val="0D0D0D" w:themeColor="text1" w:themeTint="F2"/>
            <w:szCs w:val="21"/>
            <w:rPrChange w:id="383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delText>D</w:delText>
        </w:r>
      </w:del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384" w:author="sushmitha manjunatha" w:date="2023-08-14T16:02:00Z">
            <w:rPr>
              <w:rFonts w:eastAsia="Times New Roman" w:cs="Helvetica"/>
              <w:b/>
              <w:bCs/>
              <w:color w:val="4E4E4E"/>
              <w:szCs w:val="21"/>
            </w:rPr>
          </w:rPrChange>
        </w:rPr>
        <w:t>ata</w:t>
      </w:r>
      <w:ins w:id="385" w:author="sushmitha manjunatha" w:date="2023-08-14T12:06:00Z">
        <w:r w:rsidR="00D562FD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386" w:author="sushmitha manjunatha" w:date="2023-08-14T16:02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 xml:space="preserve"> </w:t>
        </w:r>
        <w:r w:rsidR="00D562FD" w:rsidRPr="007D3224">
          <w:rPr>
            <w:rFonts w:eastAsia="Times New Roman" w:cs="Helvetica"/>
            <w:color w:val="0D0D0D" w:themeColor="text1" w:themeTint="F2"/>
            <w:szCs w:val="21"/>
            <w:rPrChange w:id="387" w:author="sushmitha manjunatha" w:date="2023-08-14T16:07:00Z">
              <w:rPr>
                <w:rFonts w:eastAsia="Times New Roman" w:cs="Helvetica"/>
                <w:b/>
                <w:bCs/>
                <w:color w:val="4E4E4E"/>
                <w:szCs w:val="21"/>
              </w:rPr>
            </w:rPrChange>
          </w:rPr>
          <w:t>button</w:t>
        </w:r>
      </w:ins>
      <w:r w:rsidRPr="00AD410E">
        <w:rPr>
          <w:rFonts w:eastAsia="Times New Roman" w:cs="Helvetica"/>
          <w:color w:val="0D0D0D" w:themeColor="text1" w:themeTint="F2"/>
          <w:szCs w:val="21"/>
          <w:rPrChange w:id="38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  <w:t>.</w:t>
      </w:r>
    </w:p>
    <w:p w14:paraId="76F9C5E5" w14:textId="673ABA27" w:rsidR="00D562FD" w:rsidRPr="00AD410E" w:rsidRDefault="00AA7764" w:rsidP="00AA7764">
      <w:pPr>
        <w:numPr>
          <w:ilvl w:val="0"/>
          <w:numId w:val="4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389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ins w:id="390" w:author="sushmitha manjunatha" w:date="2023-08-14T12:07:00Z">
        <w:r w:rsidRPr="00AD410E">
          <w:rPr>
            <w:rFonts w:eastAsia="Times New Roman" w:cs="Helvetica"/>
            <w:color w:val="0D0D0D" w:themeColor="text1" w:themeTint="F2"/>
            <w:szCs w:val="21"/>
            <w:rPrChange w:id="391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Restart </w:t>
        </w:r>
      </w:ins>
      <w:ins w:id="392" w:author="sushmitha manjunatha" w:date="2023-08-14T21:21:00Z">
        <w:r w:rsidR="004A16BB">
          <w:rPr>
            <w:rFonts w:eastAsia="Times New Roman" w:cs="Helvetica"/>
            <w:color w:val="0D0D0D" w:themeColor="text1" w:themeTint="F2"/>
            <w:szCs w:val="21"/>
          </w:rPr>
          <w:t xml:space="preserve">the </w:t>
        </w:r>
      </w:ins>
      <w:ins w:id="393" w:author="sushmitha manjunatha" w:date="2023-08-14T12:07:00Z">
        <w:r w:rsidRPr="00AD410E">
          <w:rPr>
            <w:rFonts w:eastAsia="Times New Roman" w:cs="Helvetica"/>
            <w:color w:val="0D0D0D" w:themeColor="text1" w:themeTint="F2"/>
            <w:szCs w:val="21"/>
            <w:rPrChange w:id="394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browser to apply changes.</w:t>
        </w:r>
      </w:ins>
    </w:p>
    <w:p w14:paraId="73117B8A" w14:textId="2B5EB78E" w:rsidR="00ED617B" w:rsidRPr="00AD410E" w:rsidRDefault="0067055F" w:rsidP="005B5D82">
      <w:pPr>
        <w:pStyle w:val="Heading1"/>
        <w:spacing w:before="120" w:beforeAutospacing="0" w:after="0" w:afterAutospacing="0"/>
        <w:rPr>
          <w:rFonts w:asciiTheme="minorHAnsi" w:hAnsiTheme="minorHAnsi" w:cs="Helvetica"/>
          <w:b w:val="0"/>
          <w:color w:val="0D0D0D" w:themeColor="text1" w:themeTint="F2"/>
          <w:sz w:val="44"/>
          <w:rPrChange w:id="395" w:author="sushmitha manjunatha" w:date="2023-08-14T16:02:00Z">
            <w:rPr>
              <w:rFonts w:asciiTheme="minorHAnsi" w:hAnsiTheme="minorHAnsi" w:cs="Helvetica"/>
              <w:b w:val="0"/>
              <w:sz w:val="44"/>
            </w:rPr>
          </w:rPrChange>
        </w:rPr>
      </w:pPr>
      <w:bookmarkStart w:id="396" w:name="_Toc142939679"/>
      <w:bookmarkEnd w:id="258"/>
      <w:r w:rsidRPr="00AD410E">
        <w:rPr>
          <w:rFonts w:asciiTheme="minorHAnsi" w:hAnsiTheme="minorHAnsi"/>
          <w:b w:val="0"/>
          <w:color w:val="0D0D0D" w:themeColor="text1" w:themeTint="F2"/>
          <w:sz w:val="44"/>
          <w:rPrChange w:id="397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lastRenderedPageBreak/>
        <w:t xml:space="preserve">Clear Cache in </w:t>
      </w:r>
      <w:ins w:id="398" w:author="sushmitha manjunatha" w:date="2023-08-14T12:07:00Z">
        <w:r w:rsidR="000C2692" w:rsidRPr="00AD410E">
          <w:rPr>
            <w:rFonts w:asciiTheme="minorHAnsi" w:hAnsiTheme="minorHAnsi"/>
            <w:bCs w:val="0"/>
            <w:color w:val="0D0D0D" w:themeColor="text1" w:themeTint="F2"/>
            <w:sz w:val="44"/>
            <w:rPrChange w:id="399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t xml:space="preserve">Mozilla </w:t>
        </w:r>
      </w:ins>
      <w:del w:id="400" w:author="sushmitha manjunatha" w:date="2023-08-14T12:09:00Z">
        <w:r w:rsidRPr="00AD410E" w:rsidDel="00B5595C">
          <w:rPr>
            <w:rFonts w:asciiTheme="minorHAnsi" w:hAnsiTheme="minorHAnsi"/>
            <w:bCs w:val="0"/>
            <w:color w:val="0D0D0D" w:themeColor="text1" w:themeTint="F2"/>
            <w:sz w:val="44"/>
            <w:rPrChange w:id="401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FIRE</w:delText>
        </w:r>
        <w:r w:rsidR="00ED617B" w:rsidRPr="00AD410E" w:rsidDel="00B5595C">
          <w:rPr>
            <w:rFonts w:asciiTheme="minorHAnsi" w:hAnsiTheme="minorHAnsi"/>
            <w:bCs w:val="0"/>
            <w:color w:val="0D0D0D" w:themeColor="text1" w:themeTint="F2"/>
            <w:sz w:val="44"/>
            <w:rPrChange w:id="402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fox</w:delText>
        </w:r>
      </w:del>
      <w:ins w:id="403" w:author="sushmitha manjunatha" w:date="2023-08-14T12:09:00Z">
        <w:r w:rsidR="00B5595C" w:rsidRPr="00AD410E">
          <w:rPr>
            <w:rFonts w:asciiTheme="minorHAnsi" w:hAnsiTheme="minorHAnsi"/>
            <w:bCs w:val="0"/>
            <w:color w:val="0D0D0D" w:themeColor="text1" w:themeTint="F2"/>
            <w:sz w:val="44"/>
            <w:rPrChange w:id="404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t>Firefox</w:t>
        </w:r>
      </w:ins>
      <w:bookmarkEnd w:id="396"/>
    </w:p>
    <w:p w14:paraId="7387924D" w14:textId="7F56CBF3" w:rsidR="00200292" w:rsidRPr="00AD410E" w:rsidRDefault="00200292" w:rsidP="00200292">
      <w:pPr>
        <w:rPr>
          <w:color w:val="0D0D0D" w:themeColor="text1" w:themeTint="F2"/>
          <w:rPrChange w:id="405" w:author="sushmitha manjunatha" w:date="2023-08-14T16:02:00Z">
            <w:rPr/>
          </w:rPrChange>
        </w:rPr>
      </w:pPr>
      <w:r w:rsidRPr="00AD410E">
        <w:rPr>
          <w:color w:val="0D0D0D" w:themeColor="text1" w:themeTint="F2"/>
          <w:rPrChange w:id="406" w:author="sushmitha manjunatha" w:date="2023-08-14T16:02:00Z">
            <w:rPr/>
          </w:rPrChange>
        </w:rPr>
        <w:t xml:space="preserve">To clear cache in </w:t>
      </w:r>
      <w:r w:rsidRPr="00AD410E">
        <w:rPr>
          <w:b/>
          <w:bCs/>
          <w:color w:val="0D0D0D" w:themeColor="text1" w:themeTint="F2"/>
          <w:rPrChange w:id="407" w:author="sushmitha manjunatha" w:date="2023-08-14T16:02:00Z">
            <w:rPr/>
          </w:rPrChange>
        </w:rPr>
        <w:t>Mozilla Firefox</w:t>
      </w:r>
      <w:ins w:id="408" w:author="sushmitha manjunatha" w:date="2023-08-14T12:10:00Z">
        <w:r w:rsidR="00D66C97" w:rsidRPr="00AD410E">
          <w:rPr>
            <w:rFonts w:eastAsia="Times New Roman" w:cs="Helvetica"/>
            <w:b/>
            <w:bCs/>
            <w:color w:val="0D0D0D" w:themeColor="text1" w:themeTint="F2"/>
            <w:rPrChange w:id="409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t>®</w:t>
        </w:r>
      </w:ins>
      <w:r w:rsidRPr="00AD410E">
        <w:rPr>
          <w:color w:val="0D0D0D" w:themeColor="text1" w:themeTint="F2"/>
          <w:rPrChange w:id="410" w:author="sushmitha manjunatha" w:date="2023-08-14T16:02:00Z">
            <w:rPr/>
          </w:rPrChange>
        </w:rPr>
        <w:t xml:space="preserve"> </w:t>
      </w:r>
      <w:commentRangeStart w:id="411"/>
      <w:r w:rsidRPr="00AD410E">
        <w:rPr>
          <w:color w:val="0D0D0D" w:themeColor="text1" w:themeTint="F2"/>
          <w:rPrChange w:id="412" w:author="sushmitha manjunatha" w:date="2023-08-14T16:02:00Z">
            <w:rPr/>
          </w:rPrChange>
        </w:rPr>
        <w:t>99.0</w:t>
      </w:r>
      <w:ins w:id="413" w:author="sushmitha manjunatha" w:date="2023-08-14T12:11:00Z">
        <w:r w:rsidR="00754369" w:rsidRPr="00AD410E">
          <w:rPr>
            <w:color w:val="0D0D0D" w:themeColor="text1" w:themeTint="F2"/>
            <w:rPrChange w:id="414" w:author="sushmitha manjunatha" w:date="2023-08-14T16:02:00Z">
              <w:rPr/>
            </w:rPrChange>
          </w:rPr>
          <w:t>.</w:t>
        </w:r>
      </w:ins>
      <w:r w:rsidRPr="00AD410E">
        <w:rPr>
          <w:color w:val="0D0D0D" w:themeColor="text1" w:themeTint="F2"/>
          <w:rPrChange w:id="415" w:author="sushmitha manjunatha" w:date="2023-08-14T16:02:00Z">
            <w:rPr/>
          </w:rPrChange>
        </w:rPr>
        <w:t>1</w:t>
      </w:r>
      <w:commentRangeEnd w:id="411"/>
      <w:r w:rsidR="001E5AE8" w:rsidRPr="00AD410E">
        <w:rPr>
          <w:rStyle w:val="CommentReference"/>
          <w:color w:val="0D0D0D" w:themeColor="text1" w:themeTint="F2"/>
          <w:rPrChange w:id="416" w:author="sushmitha manjunatha" w:date="2023-08-14T16:02:00Z">
            <w:rPr>
              <w:rStyle w:val="CommentReference"/>
            </w:rPr>
          </w:rPrChange>
        </w:rPr>
        <w:commentReference w:id="411"/>
      </w:r>
      <w:del w:id="417" w:author="sushmitha manjunatha" w:date="2023-08-14T12:11:00Z">
        <w:r w:rsidRPr="00AD410E" w:rsidDel="00754369">
          <w:rPr>
            <w:color w:val="0D0D0D" w:themeColor="text1" w:themeTint="F2"/>
            <w:rPrChange w:id="418" w:author="sushmitha manjunatha" w:date="2023-08-14T16:02:00Z">
              <w:rPr/>
            </w:rPrChange>
          </w:rPr>
          <w:delText>.</w:delText>
        </w:r>
      </w:del>
      <w:r w:rsidRPr="00AD410E">
        <w:rPr>
          <w:color w:val="0D0D0D" w:themeColor="text1" w:themeTint="F2"/>
          <w:rPrChange w:id="419" w:author="sushmitha manjunatha" w:date="2023-08-14T16:02:00Z">
            <w:rPr/>
          </w:rPrChange>
        </w:rPr>
        <w:t>:</w:t>
      </w:r>
    </w:p>
    <w:p w14:paraId="00BD4AFB" w14:textId="6A9ACD7D" w:rsidR="00ED617B" w:rsidRPr="00AD410E" w:rsidRDefault="00ED617B" w:rsidP="00ED617B">
      <w:pPr>
        <w:numPr>
          <w:ilvl w:val="0"/>
          <w:numId w:val="5"/>
        </w:numPr>
        <w:spacing w:after="0" w:line="300" w:lineRule="atLeast"/>
        <w:rPr>
          <w:rFonts w:eastAsia="Times New Roman" w:cs="Helvetica"/>
          <w:color w:val="0D0D0D" w:themeColor="text1" w:themeTint="F2"/>
          <w:rPrChange w:id="420" w:author="sushmitha manjunatha" w:date="2023-08-14T16:02:00Z">
            <w:rPr>
              <w:rFonts w:eastAsia="Times New Roman" w:cs="Helvetica"/>
              <w:color w:val="4E4E4E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rPrChange w:id="421" w:author="sushmitha manjunatha" w:date="2023-08-14T16:02:00Z">
            <w:rPr>
              <w:rFonts w:eastAsia="Times New Roman" w:cs="Helvetica"/>
              <w:color w:val="4E4E4E"/>
            </w:rPr>
          </w:rPrChange>
        </w:rPr>
        <w:t>Open </w:t>
      </w:r>
      <w:r w:rsidRPr="00AD410E">
        <w:rPr>
          <w:rFonts w:eastAsia="Times New Roman" w:cs="Helvetica"/>
          <w:b/>
          <w:color w:val="0D0D0D" w:themeColor="text1" w:themeTint="F2"/>
          <w:rPrChange w:id="422" w:author="sushmitha manjunatha" w:date="2023-08-14T16:02:00Z">
            <w:rPr>
              <w:rFonts w:eastAsia="Times New Roman" w:cs="Helvetica"/>
              <w:b/>
              <w:color w:val="4E4E4E"/>
            </w:rPr>
          </w:rPrChange>
        </w:rPr>
        <w:t>Mozilla Firefox</w:t>
      </w:r>
      <w:r w:rsidRPr="00AD410E">
        <w:rPr>
          <w:rFonts w:eastAsia="Times New Roman" w:cs="Helvetica"/>
          <w:bCs/>
          <w:color w:val="0D0D0D" w:themeColor="text1" w:themeTint="F2"/>
          <w:rPrChange w:id="423" w:author="sushmitha manjunatha" w:date="2023-08-14T16:02:00Z">
            <w:rPr>
              <w:rFonts w:eastAsia="Times New Roman" w:cs="Helvetica"/>
              <w:bCs/>
              <w:color w:val="4E4E4E"/>
            </w:rPr>
          </w:rPrChange>
        </w:rPr>
        <w:t>.</w:t>
      </w:r>
    </w:p>
    <w:p w14:paraId="48E60336" w14:textId="77777777" w:rsidR="00A42EF1" w:rsidRPr="00AD410E" w:rsidRDefault="00ED617B" w:rsidP="00D133FD">
      <w:pPr>
        <w:numPr>
          <w:ilvl w:val="0"/>
          <w:numId w:val="5"/>
        </w:numPr>
        <w:spacing w:after="0" w:line="300" w:lineRule="atLeast"/>
        <w:rPr>
          <w:ins w:id="424" w:author="sushmitha manjunatha" w:date="2023-08-14T12:24:00Z"/>
          <w:rFonts w:eastAsia="Times New Roman" w:cs="Helvetica"/>
          <w:color w:val="0D0D0D" w:themeColor="text1" w:themeTint="F2"/>
          <w:rPrChange w:id="425" w:author="sushmitha manjunatha" w:date="2023-08-14T16:02:00Z">
            <w:rPr>
              <w:ins w:id="426" w:author="sushmitha manjunatha" w:date="2023-08-14T12:24:00Z"/>
              <w:rFonts w:eastAsia="Times New Roman" w:cs="Helvetica"/>
              <w:b/>
              <w:bCs/>
              <w:color w:val="4E4E4E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rPrChange w:id="427" w:author="sushmitha manjunatha" w:date="2023-08-14T16:02:00Z">
            <w:rPr>
              <w:rFonts w:eastAsia="Times New Roman" w:cs="Helvetica"/>
              <w:color w:val="4E4E4E"/>
            </w:rPr>
          </w:rPrChange>
        </w:rPr>
        <w:t>Click</w:t>
      </w:r>
      <w:ins w:id="428" w:author="sushmitha manjunatha" w:date="2023-08-14T12:22:00Z">
        <w:r w:rsidR="005C3FFA" w:rsidRPr="00AD410E">
          <w:rPr>
            <w:rFonts w:eastAsia="Times New Roman" w:cs="Helvetica"/>
            <w:color w:val="0D0D0D" w:themeColor="text1" w:themeTint="F2"/>
            <w:rPrChange w:id="429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on </w:t>
        </w:r>
      </w:ins>
      <w:ins w:id="430" w:author="sushmitha manjunatha" w:date="2023-08-14T12:23:00Z">
        <w:r w:rsidR="008627BF" w:rsidRPr="00AD410E">
          <w:rPr>
            <w:rFonts w:eastAsia="Times New Roman" w:cs="Helvetica"/>
            <w:noProof/>
            <w:color w:val="0D0D0D" w:themeColor="text1" w:themeTint="F2"/>
            <w:rPrChange w:id="431" w:author="sushmitha manjunatha" w:date="2023-08-14T16:02:00Z">
              <w:rPr>
                <w:rFonts w:eastAsia="Times New Roman" w:cs="Helvetica"/>
                <w:noProof/>
                <w:color w:val="4E4E4E"/>
              </w:rPr>
            </w:rPrChange>
          </w:rPr>
          <w:drawing>
            <wp:inline distT="0" distB="0" distL="0" distR="0" wp14:anchorId="26C7A36A" wp14:editId="0A40A973">
              <wp:extent cx="141404" cy="145646"/>
              <wp:effectExtent l="0" t="0" r="0" b="6985"/>
              <wp:docPr id="814799702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232" cy="1506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27BF" w:rsidRPr="00AD410E">
          <w:rPr>
            <w:rFonts w:eastAsia="Times New Roman" w:cs="Helvetica"/>
            <w:color w:val="0D0D0D" w:themeColor="text1" w:themeTint="F2"/>
            <w:rPrChange w:id="432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menu icon in the </w:t>
        </w:r>
        <w:r w:rsidR="00A42EF1" w:rsidRPr="00AD410E">
          <w:rPr>
            <w:rFonts w:eastAsia="Times New Roman" w:cs="Helvetica"/>
            <w:color w:val="0D0D0D" w:themeColor="text1" w:themeTint="F2"/>
            <w:rPrChange w:id="433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top </w:t>
        </w:r>
        <w:r w:rsidR="008627BF" w:rsidRPr="00AD410E">
          <w:rPr>
            <w:rFonts w:eastAsia="Times New Roman" w:cs="Helvetica"/>
            <w:color w:val="0D0D0D" w:themeColor="text1" w:themeTint="F2"/>
            <w:rPrChange w:id="434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right corner of the </w:t>
        </w:r>
        <w:r w:rsidR="00A42EF1" w:rsidRPr="00AD410E">
          <w:rPr>
            <w:rFonts w:eastAsia="Times New Roman" w:cs="Helvetica"/>
            <w:color w:val="0D0D0D" w:themeColor="text1" w:themeTint="F2"/>
            <w:rPrChange w:id="435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browser</w:t>
        </w:r>
        <w:r w:rsidR="008627BF" w:rsidRPr="00AD410E">
          <w:rPr>
            <w:rFonts w:eastAsia="Times New Roman" w:cs="Helvetica"/>
            <w:color w:val="0D0D0D" w:themeColor="text1" w:themeTint="F2"/>
            <w:rPrChange w:id="43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.</w:t>
        </w:r>
      </w:ins>
      <w:r w:rsidRPr="00AD410E">
        <w:rPr>
          <w:rFonts w:eastAsia="Times New Roman" w:cs="Helvetica"/>
          <w:b/>
          <w:bCs/>
          <w:color w:val="0D0D0D" w:themeColor="text1" w:themeTint="F2"/>
          <w:rPrChange w:id="437" w:author="sushmitha manjunatha" w:date="2023-08-14T16:02:00Z">
            <w:rPr>
              <w:rFonts w:eastAsia="Times New Roman" w:cs="Helvetica"/>
              <w:b/>
              <w:bCs/>
              <w:color w:val="4E4E4E"/>
            </w:rPr>
          </w:rPrChange>
        </w:rPr>
        <w:t> </w:t>
      </w:r>
    </w:p>
    <w:p w14:paraId="78F23DBF" w14:textId="40C2F5F1" w:rsidR="00ED617B" w:rsidRDefault="001D3CDD" w:rsidP="00D133FD">
      <w:pPr>
        <w:numPr>
          <w:ilvl w:val="0"/>
          <w:numId w:val="5"/>
        </w:numPr>
        <w:spacing w:after="0" w:line="300" w:lineRule="atLeast"/>
        <w:rPr>
          <w:ins w:id="438" w:author="sushmitha manjunatha" w:date="2023-08-14T16:13:00Z"/>
          <w:rFonts w:eastAsia="Times New Roman" w:cs="Helvetica"/>
          <w:color w:val="0D0D0D" w:themeColor="text1" w:themeTint="F2"/>
        </w:rPr>
      </w:pPr>
      <w:ins w:id="439" w:author="sushmitha manjunatha" w:date="2023-08-14T12:24:00Z">
        <w:r w:rsidRPr="00AD410E">
          <w:rPr>
            <w:rFonts w:eastAsia="Times New Roman" w:cs="Helvetica"/>
            <w:color w:val="0D0D0D" w:themeColor="text1" w:themeTint="F2"/>
            <w:rPrChange w:id="440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Navigate to </w:t>
        </w:r>
        <w:r w:rsidRPr="00AD410E">
          <w:rPr>
            <w:rFonts w:eastAsia="Times New Roman" w:cs="Helvetica"/>
            <w:b/>
            <w:bCs/>
            <w:color w:val="0D0D0D" w:themeColor="text1" w:themeTint="F2"/>
            <w:rPrChange w:id="441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Settings</w:t>
        </w:r>
        <w:r w:rsidRPr="00AD410E">
          <w:rPr>
            <w:rFonts w:eastAsia="Times New Roman" w:cs="Helvetica"/>
            <w:color w:val="0D0D0D" w:themeColor="text1" w:themeTint="F2"/>
            <w:rPrChange w:id="442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&gt; </w:t>
        </w:r>
        <w:r w:rsidR="001D4AC7" w:rsidRPr="00AD410E">
          <w:rPr>
            <w:rFonts w:eastAsia="Times New Roman" w:cs="Helvetica"/>
            <w:b/>
            <w:bCs/>
            <w:color w:val="0D0D0D" w:themeColor="text1" w:themeTint="F2"/>
            <w:rPrChange w:id="443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Privacy &amp;</w:t>
        </w:r>
      </w:ins>
      <w:ins w:id="444" w:author="sushmitha manjunatha" w:date="2023-08-14T12:25:00Z">
        <w:r w:rsidR="001D4AC7" w:rsidRPr="00AD410E">
          <w:rPr>
            <w:rFonts w:eastAsia="Times New Roman" w:cs="Helvetica"/>
            <w:b/>
            <w:bCs/>
            <w:color w:val="0D0D0D" w:themeColor="text1" w:themeTint="F2"/>
            <w:rPrChange w:id="445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Security</w:t>
        </w:r>
        <w:r w:rsidR="001D4AC7" w:rsidRPr="00AD410E">
          <w:rPr>
            <w:rFonts w:eastAsia="Times New Roman" w:cs="Helvetica"/>
            <w:color w:val="0D0D0D" w:themeColor="text1" w:themeTint="F2"/>
            <w:rPrChange w:id="44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</w:t>
        </w:r>
        <w:r w:rsidR="008A7781" w:rsidRPr="00AD410E">
          <w:rPr>
            <w:rFonts w:eastAsia="Times New Roman" w:cs="Helvetica"/>
            <w:color w:val="0D0D0D" w:themeColor="text1" w:themeTint="F2"/>
            <w:rPrChange w:id="447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&gt; </w:t>
        </w:r>
      </w:ins>
      <w:r w:rsidR="00ED617B" w:rsidRPr="00AD410E">
        <w:rPr>
          <w:rFonts w:eastAsia="Times New Roman" w:cs="Helvetica"/>
          <w:b/>
          <w:bCs/>
          <w:color w:val="0D0D0D" w:themeColor="text1" w:themeTint="F2"/>
          <w:rPrChange w:id="448" w:author="sushmitha manjunatha" w:date="2023-08-14T16:02:00Z">
            <w:rPr>
              <w:rFonts w:eastAsia="Times New Roman" w:cs="Helvetica"/>
              <w:b/>
              <w:bCs/>
              <w:color w:val="4E4E4E"/>
            </w:rPr>
          </w:rPrChange>
        </w:rPr>
        <w:t>History</w:t>
      </w:r>
      <w:ins w:id="449" w:author="sushmitha manjunatha" w:date="2023-08-14T12:28:00Z">
        <w:r w:rsidR="0073671A" w:rsidRPr="00AD410E">
          <w:rPr>
            <w:rFonts w:eastAsia="Times New Roman" w:cs="Helvetica"/>
            <w:b/>
            <w:bCs/>
            <w:color w:val="0D0D0D" w:themeColor="text1" w:themeTint="F2"/>
            <w:rPrChange w:id="450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t xml:space="preserve"> </w:t>
        </w:r>
        <w:r w:rsidR="0073671A" w:rsidRPr="00AD410E">
          <w:rPr>
            <w:rFonts w:eastAsia="Times New Roman" w:cs="Helvetica"/>
            <w:color w:val="0D0D0D" w:themeColor="text1" w:themeTint="F2"/>
            <w:rPrChange w:id="451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as shown below.</w:t>
        </w:r>
      </w:ins>
      <w:del w:id="452" w:author="sushmitha manjunatha" w:date="2023-08-14T12:25:00Z">
        <w:r w:rsidR="00BA3E3F" w:rsidRPr="00AD410E" w:rsidDel="008A7781">
          <w:rPr>
            <w:rFonts w:eastAsia="Times New Roman" w:cs="Helvetica"/>
            <w:bCs/>
            <w:color w:val="0D0D0D" w:themeColor="text1" w:themeTint="F2"/>
            <w:rPrChange w:id="453" w:author="sushmitha manjunatha" w:date="2023-08-14T16:02:00Z">
              <w:rPr>
                <w:rFonts w:eastAsia="Times New Roman" w:cs="Helvetica"/>
                <w:bCs/>
                <w:color w:val="4E4E4E"/>
              </w:rPr>
            </w:rPrChange>
          </w:rPr>
          <w:delText xml:space="preserve"> and then </w:delText>
        </w:r>
        <w:commentRangeStart w:id="454"/>
        <w:r w:rsidR="00BA3E3F" w:rsidRPr="00AD410E" w:rsidDel="008A7781">
          <w:rPr>
            <w:rFonts w:eastAsia="Times New Roman" w:cs="Helvetica"/>
            <w:bCs/>
            <w:color w:val="0D0D0D" w:themeColor="text1" w:themeTint="F2"/>
            <w:rPrChange w:id="455" w:author="sushmitha manjunatha" w:date="2023-08-14T16:02:00Z">
              <w:rPr>
                <w:rFonts w:eastAsia="Times New Roman" w:cs="Helvetica"/>
                <w:bCs/>
                <w:color w:val="4E4E4E"/>
              </w:rPr>
            </w:rPrChange>
          </w:rPr>
          <w:delText>s</w:delText>
        </w:r>
        <w:r w:rsidR="00ED617B" w:rsidRPr="00AD410E" w:rsidDel="008A7781">
          <w:rPr>
            <w:rFonts w:eastAsia="Times New Roman" w:cs="Helvetica"/>
            <w:color w:val="0D0D0D" w:themeColor="text1" w:themeTint="F2"/>
            <w:rPrChange w:id="45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>elect </w:delText>
        </w:r>
        <w:r w:rsidR="00ED617B" w:rsidRPr="00AD410E" w:rsidDel="008A7781">
          <w:rPr>
            <w:rFonts w:eastAsia="Times New Roman" w:cs="Helvetica"/>
            <w:b/>
            <w:bCs/>
            <w:color w:val="0D0D0D" w:themeColor="text1" w:themeTint="F2"/>
            <w:rPrChange w:id="457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Clear Recent History</w:delText>
        </w:r>
        <w:r w:rsidR="00BA3E3F" w:rsidRPr="00AD410E" w:rsidDel="008A7781">
          <w:rPr>
            <w:rFonts w:eastAsia="Times New Roman" w:cs="Helvetica"/>
            <w:b/>
            <w:bCs/>
            <w:color w:val="0D0D0D" w:themeColor="text1" w:themeTint="F2"/>
            <w:rPrChange w:id="458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…</w:delText>
        </w:r>
        <w:r w:rsidR="00BA3E3F" w:rsidRPr="00AD410E" w:rsidDel="008A7781">
          <w:rPr>
            <w:rFonts w:eastAsia="Times New Roman" w:cs="Helvetica"/>
            <w:bCs/>
            <w:color w:val="0D0D0D" w:themeColor="text1" w:themeTint="F2"/>
            <w:rPrChange w:id="459" w:author="sushmitha manjunatha" w:date="2023-08-14T16:02:00Z">
              <w:rPr>
                <w:rFonts w:eastAsia="Times New Roman" w:cs="Helvetica"/>
                <w:bCs/>
                <w:color w:val="4E4E4E"/>
              </w:rPr>
            </w:rPrChange>
          </w:rPr>
          <w:delText xml:space="preserve"> option</w:delText>
        </w:r>
      </w:del>
      <w:commentRangeEnd w:id="454"/>
      <w:r w:rsidR="00E30B64" w:rsidRPr="00AD410E">
        <w:rPr>
          <w:rStyle w:val="CommentReference"/>
          <w:color w:val="0D0D0D" w:themeColor="text1" w:themeTint="F2"/>
          <w:rPrChange w:id="460" w:author="sushmitha manjunatha" w:date="2023-08-14T16:02:00Z">
            <w:rPr>
              <w:rStyle w:val="CommentReference"/>
            </w:rPr>
          </w:rPrChange>
        </w:rPr>
        <w:commentReference w:id="454"/>
      </w:r>
      <w:del w:id="461" w:author="sushmitha manjunatha" w:date="2023-08-14T12:28:00Z">
        <w:r w:rsidR="00ED617B" w:rsidRPr="00AD410E" w:rsidDel="0073671A">
          <w:rPr>
            <w:rFonts w:eastAsia="Times New Roman" w:cs="Helvetica"/>
            <w:color w:val="0D0D0D" w:themeColor="text1" w:themeTint="F2"/>
            <w:rPrChange w:id="462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>.</w:delText>
        </w:r>
      </w:del>
    </w:p>
    <w:p w14:paraId="27E6E48F" w14:textId="4FAD305A" w:rsidR="005025FC" w:rsidRDefault="005025FC" w:rsidP="005025FC">
      <w:pPr>
        <w:spacing w:after="0" w:line="300" w:lineRule="atLeast"/>
        <w:ind w:left="720"/>
        <w:rPr>
          <w:ins w:id="463" w:author="sushmitha manjunatha" w:date="2023-08-14T16:13:00Z"/>
          <w:rFonts w:eastAsia="Times New Roman" w:cs="Helvetica"/>
          <w:color w:val="0D0D0D" w:themeColor="text1" w:themeTint="F2"/>
        </w:rPr>
      </w:pPr>
      <w:ins w:id="464" w:author="sushmitha manjunatha" w:date="2023-08-14T16:13:00Z">
        <w:r w:rsidRPr="00AD410E">
          <w:rPr>
            <w:rFonts w:eastAsia="Times New Roman" w:cs="Helvetica"/>
            <w:noProof/>
            <w:color w:val="0D0D0D" w:themeColor="text1" w:themeTint="F2"/>
            <w:rPrChange w:id="465" w:author="sushmitha manjunatha" w:date="2023-08-14T16:02:00Z">
              <w:rPr>
                <w:rFonts w:eastAsia="Times New Roman" w:cs="Helvetica"/>
                <w:noProof/>
                <w:color w:val="4E4E4E"/>
              </w:rPr>
            </w:rPrChange>
          </w:rPr>
          <w:drawing>
            <wp:inline distT="0" distB="0" distL="0" distR="0" wp14:anchorId="4224D79E" wp14:editId="1A70A9F5">
              <wp:extent cx="4081047" cy="2393055"/>
              <wp:effectExtent l="0" t="0" r="0" b="7620"/>
              <wp:docPr id="1782996738" name="Picture 14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2996738" name="Picture 14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8238" cy="23972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3F6BEAF" w14:textId="5A3BCD53" w:rsidR="0016111A" w:rsidRPr="00AD410E" w:rsidDel="00142BAE" w:rsidRDefault="0016111A">
      <w:pPr>
        <w:spacing w:after="0" w:line="300" w:lineRule="atLeast"/>
        <w:ind w:left="360"/>
        <w:rPr>
          <w:del w:id="466" w:author="sushmitha manjunatha" w:date="2023-08-14T16:27:00Z"/>
          <w:rFonts w:eastAsia="Times New Roman" w:cs="Helvetica"/>
          <w:color w:val="0D0D0D" w:themeColor="text1" w:themeTint="F2"/>
          <w:rPrChange w:id="467" w:author="sushmitha manjunatha" w:date="2023-08-14T16:02:00Z">
            <w:rPr>
              <w:del w:id="468" w:author="sushmitha manjunatha" w:date="2023-08-14T16:27:00Z"/>
              <w:rFonts w:eastAsia="Times New Roman" w:cs="Helvetica"/>
              <w:color w:val="4E4E4E"/>
            </w:rPr>
          </w:rPrChange>
        </w:rPr>
        <w:pPrChange w:id="469" w:author="sushmitha manjunatha" w:date="2023-08-14T12:29:00Z">
          <w:pPr>
            <w:numPr>
              <w:numId w:val="5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0060B88F" w14:textId="7512A92B" w:rsidR="00BE4EB0" w:rsidRPr="00AD410E" w:rsidRDefault="00E53A55" w:rsidP="00ED617B">
      <w:pPr>
        <w:numPr>
          <w:ilvl w:val="0"/>
          <w:numId w:val="5"/>
        </w:numPr>
        <w:spacing w:after="0" w:line="300" w:lineRule="atLeast"/>
        <w:rPr>
          <w:ins w:id="470" w:author="sushmitha manjunatha" w:date="2023-08-14T12:31:00Z"/>
          <w:rFonts w:eastAsia="Times New Roman" w:cs="Helvetica"/>
          <w:color w:val="0D0D0D" w:themeColor="text1" w:themeTint="F2"/>
          <w:rPrChange w:id="471" w:author="sushmitha manjunatha" w:date="2023-08-14T16:02:00Z">
            <w:rPr>
              <w:ins w:id="472" w:author="sushmitha manjunatha" w:date="2023-08-14T12:31:00Z"/>
              <w:rFonts w:eastAsia="Times New Roman" w:cs="Helvetica"/>
              <w:color w:val="4E4E4E"/>
            </w:rPr>
          </w:rPrChange>
        </w:rPr>
      </w:pPr>
      <w:ins w:id="473" w:author="sushmitha manjunatha" w:date="2023-08-14T12:31:00Z">
        <w:r w:rsidRPr="00AD410E">
          <w:rPr>
            <w:rFonts w:eastAsia="Times New Roman" w:cs="Helvetica"/>
            <w:color w:val="0D0D0D" w:themeColor="text1" w:themeTint="F2"/>
            <w:rPrChange w:id="474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Click </w:t>
        </w:r>
      </w:ins>
      <w:ins w:id="475" w:author="sushmitha manjunatha" w:date="2023-08-14T15:38:00Z">
        <w:r w:rsidR="005C67DA" w:rsidRPr="00AD410E">
          <w:rPr>
            <w:rFonts w:eastAsia="Times New Roman" w:cs="Helvetica"/>
            <w:color w:val="0D0D0D" w:themeColor="text1" w:themeTint="F2"/>
            <w:rPrChange w:id="47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the </w:t>
        </w:r>
      </w:ins>
      <w:ins w:id="477" w:author="sushmitha manjunatha" w:date="2023-08-14T12:31:00Z">
        <w:r w:rsidRPr="00AD410E">
          <w:rPr>
            <w:rFonts w:eastAsia="Times New Roman" w:cs="Helvetica"/>
            <w:b/>
            <w:bCs/>
            <w:color w:val="0D0D0D" w:themeColor="text1" w:themeTint="F2"/>
            <w:rPrChange w:id="478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Clear Hi</w:t>
        </w:r>
        <w:r w:rsidRPr="00AD410E">
          <w:rPr>
            <w:rFonts w:eastAsia="Times New Roman" w:cs="Helvetica"/>
            <w:b/>
            <w:bCs/>
            <w:color w:val="0D0D0D" w:themeColor="text1" w:themeTint="F2"/>
            <w:u w:val="single"/>
            <w:rPrChange w:id="479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s</w:t>
        </w:r>
        <w:r w:rsidR="00ED7A01" w:rsidRPr="00AD410E">
          <w:rPr>
            <w:rFonts w:eastAsia="Times New Roman" w:cs="Helvetica"/>
            <w:b/>
            <w:bCs/>
            <w:color w:val="0D0D0D" w:themeColor="text1" w:themeTint="F2"/>
            <w:rPrChange w:id="480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tory…</w:t>
        </w:r>
        <w:r w:rsidR="00ED7A01" w:rsidRPr="00AD410E">
          <w:rPr>
            <w:rFonts w:eastAsia="Times New Roman" w:cs="Helvetica"/>
            <w:color w:val="0D0D0D" w:themeColor="text1" w:themeTint="F2"/>
            <w:rPrChange w:id="481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 button.</w:t>
        </w:r>
      </w:ins>
    </w:p>
    <w:p w14:paraId="0037BBEE" w14:textId="47AEA63D" w:rsidR="00ED617B" w:rsidRDefault="00790DB1" w:rsidP="00ED617B">
      <w:pPr>
        <w:numPr>
          <w:ilvl w:val="0"/>
          <w:numId w:val="5"/>
        </w:numPr>
        <w:spacing w:after="0" w:line="300" w:lineRule="atLeast"/>
        <w:rPr>
          <w:ins w:id="482" w:author="sushmitha manjunatha" w:date="2023-08-14T16:14:00Z"/>
          <w:rFonts w:eastAsia="Times New Roman" w:cs="Helvetica"/>
          <w:color w:val="0D0D0D" w:themeColor="text1" w:themeTint="F2"/>
        </w:rPr>
      </w:pPr>
      <w:del w:id="483" w:author="sushmitha manjunatha" w:date="2023-08-14T12:35:00Z">
        <w:r w:rsidRPr="00AD410E" w:rsidDel="003462C8">
          <w:rPr>
            <w:rFonts w:eastAsia="Times New Roman" w:cs="Helvetica"/>
            <w:color w:val="0D0D0D" w:themeColor="text1" w:themeTint="F2"/>
            <w:rPrChange w:id="484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>Select</w:delText>
        </w:r>
        <w:r w:rsidR="00D97479" w:rsidRPr="00AD410E" w:rsidDel="003462C8">
          <w:rPr>
            <w:rFonts w:eastAsia="Times New Roman" w:cs="Helvetica"/>
            <w:color w:val="0D0D0D" w:themeColor="text1" w:themeTint="F2"/>
            <w:rPrChange w:id="485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 xml:space="preserve"> </w:delText>
        </w:r>
        <w:r w:rsidR="00D91284" w:rsidRPr="00AD410E" w:rsidDel="003462C8">
          <w:rPr>
            <w:rFonts w:eastAsia="Times New Roman" w:cs="Helvetica"/>
            <w:b/>
            <w:color w:val="0D0D0D" w:themeColor="text1" w:themeTint="F2"/>
            <w:rPrChange w:id="486" w:author="sushmitha manjunatha" w:date="2023-08-14T16:02:00Z">
              <w:rPr>
                <w:rFonts w:eastAsia="Times New Roman" w:cs="Helvetica"/>
                <w:b/>
                <w:color w:val="4E4E4E"/>
              </w:rPr>
            </w:rPrChange>
          </w:rPr>
          <w:delText>Everything</w:delText>
        </w:r>
        <w:r w:rsidR="00D91284" w:rsidRPr="00AD410E" w:rsidDel="003462C8">
          <w:rPr>
            <w:rFonts w:eastAsia="Times New Roman" w:cs="Helvetica"/>
            <w:color w:val="0D0D0D" w:themeColor="text1" w:themeTint="F2"/>
            <w:rPrChange w:id="487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 xml:space="preserve"> </w:delText>
        </w:r>
      </w:del>
      <w:ins w:id="488" w:author="sushmitha manjunatha" w:date="2023-08-14T12:35:00Z">
        <w:r w:rsidR="003462C8" w:rsidRPr="00AD410E">
          <w:rPr>
            <w:rFonts w:eastAsia="Times New Roman" w:cs="Helvetica"/>
            <w:color w:val="0D0D0D" w:themeColor="text1" w:themeTint="F2"/>
            <w:rPrChange w:id="489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F</w:t>
        </w:r>
      </w:ins>
      <w:del w:id="490" w:author="sushmitha manjunatha" w:date="2023-08-14T12:35:00Z">
        <w:r w:rsidR="00D91284" w:rsidRPr="00AD410E" w:rsidDel="003462C8">
          <w:rPr>
            <w:rFonts w:eastAsia="Times New Roman" w:cs="Helvetica"/>
            <w:color w:val="0D0D0D" w:themeColor="text1" w:themeTint="F2"/>
            <w:rPrChange w:id="491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>f</w:delText>
        </w:r>
      </w:del>
      <w:r w:rsidR="00D91284" w:rsidRPr="00AD410E">
        <w:rPr>
          <w:rFonts w:eastAsia="Times New Roman" w:cs="Helvetica"/>
          <w:color w:val="0D0D0D" w:themeColor="text1" w:themeTint="F2"/>
          <w:rPrChange w:id="492" w:author="sushmitha manjunatha" w:date="2023-08-14T16:02:00Z">
            <w:rPr>
              <w:rFonts w:eastAsia="Times New Roman" w:cs="Helvetica"/>
              <w:color w:val="4E4E4E"/>
            </w:rPr>
          </w:rPrChange>
        </w:rPr>
        <w:t xml:space="preserve">rom </w:t>
      </w:r>
      <w:r w:rsidR="00D44C46" w:rsidRPr="00AD410E">
        <w:rPr>
          <w:rFonts w:eastAsia="Times New Roman" w:cs="Helvetica"/>
          <w:color w:val="0D0D0D" w:themeColor="text1" w:themeTint="F2"/>
          <w:rPrChange w:id="493" w:author="sushmitha manjunatha" w:date="2023-08-14T16:02:00Z">
            <w:rPr>
              <w:rFonts w:eastAsia="Times New Roman" w:cs="Helvetica"/>
              <w:color w:val="4E4E4E"/>
            </w:rPr>
          </w:rPrChange>
        </w:rPr>
        <w:t xml:space="preserve">the </w:t>
      </w:r>
      <w:r w:rsidR="00D44C46" w:rsidRPr="00AD410E">
        <w:rPr>
          <w:rFonts w:eastAsia="Times New Roman" w:cs="Helvetica"/>
          <w:b/>
          <w:color w:val="0D0D0D" w:themeColor="text1" w:themeTint="F2"/>
          <w:u w:val="single"/>
          <w:rPrChange w:id="494" w:author="sushmitha manjunatha" w:date="2023-08-14T16:02:00Z">
            <w:rPr>
              <w:rFonts w:eastAsia="Times New Roman" w:cs="Helvetica"/>
              <w:b/>
              <w:color w:val="4E4E4E"/>
            </w:rPr>
          </w:rPrChange>
        </w:rPr>
        <w:t>T</w:t>
      </w:r>
      <w:r w:rsidR="00D44C46" w:rsidRPr="00AD410E">
        <w:rPr>
          <w:rFonts w:eastAsia="Times New Roman" w:cs="Helvetica"/>
          <w:b/>
          <w:color w:val="0D0D0D" w:themeColor="text1" w:themeTint="F2"/>
          <w:rPrChange w:id="495" w:author="sushmitha manjunatha" w:date="2023-08-14T16:02:00Z">
            <w:rPr>
              <w:rFonts w:eastAsia="Times New Roman" w:cs="Helvetica"/>
              <w:b/>
              <w:color w:val="4E4E4E"/>
            </w:rPr>
          </w:rPrChange>
        </w:rPr>
        <w:t>ime range to clear</w:t>
      </w:r>
      <w:ins w:id="496" w:author="sushmitha manjunatha" w:date="2023-08-14T12:35:00Z">
        <w:r w:rsidR="008C3282" w:rsidRPr="00AD410E">
          <w:rPr>
            <w:rFonts w:eastAsia="Times New Roman" w:cs="Helvetica"/>
            <w:b/>
            <w:color w:val="0D0D0D" w:themeColor="text1" w:themeTint="F2"/>
            <w:rPrChange w:id="497" w:author="sushmitha manjunatha" w:date="2023-08-14T16:02:00Z">
              <w:rPr>
                <w:rFonts w:eastAsia="Times New Roman" w:cs="Helvetica"/>
                <w:b/>
                <w:color w:val="4E4E4E"/>
              </w:rPr>
            </w:rPrChange>
          </w:rPr>
          <w:t>:</w:t>
        </w:r>
      </w:ins>
      <w:r w:rsidR="00ED617B" w:rsidRPr="00AD410E">
        <w:rPr>
          <w:rFonts w:eastAsia="Times New Roman" w:cs="Helvetica"/>
          <w:color w:val="0D0D0D" w:themeColor="text1" w:themeTint="F2"/>
          <w:rPrChange w:id="498" w:author="sushmitha manjunatha" w:date="2023-08-14T16:02:00Z">
            <w:rPr>
              <w:rFonts w:eastAsia="Times New Roman" w:cs="Helvetica"/>
              <w:color w:val="4E4E4E"/>
            </w:rPr>
          </w:rPrChange>
        </w:rPr>
        <w:t> drop</w:t>
      </w:r>
      <w:ins w:id="499" w:author="sushmitha manjunatha" w:date="2023-08-14T12:35:00Z">
        <w:r w:rsidR="008C3282" w:rsidRPr="00AD410E">
          <w:rPr>
            <w:rFonts w:eastAsia="Times New Roman" w:cs="Helvetica"/>
            <w:color w:val="0D0D0D" w:themeColor="text1" w:themeTint="F2"/>
            <w:rPrChange w:id="500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-</w:t>
        </w:r>
      </w:ins>
      <w:r w:rsidR="00ED617B" w:rsidRPr="00AD410E">
        <w:rPr>
          <w:rFonts w:eastAsia="Times New Roman" w:cs="Helvetica"/>
          <w:color w:val="0D0D0D" w:themeColor="text1" w:themeTint="F2"/>
          <w:rPrChange w:id="501" w:author="sushmitha manjunatha" w:date="2023-08-14T16:02:00Z">
            <w:rPr>
              <w:rFonts w:eastAsia="Times New Roman" w:cs="Helvetica"/>
              <w:color w:val="4E4E4E"/>
            </w:rPr>
          </w:rPrChange>
        </w:rPr>
        <w:t>down</w:t>
      </w:r>
      <w:ins w:id="502" w:author="sushmitha manjunatha" w:date="2023-08-14T17:51:00Z">
        <w:r w:rsidR="005F36C5">
          <w:rPr>
            <w:rFonts w:eastAsia="Times New Roman" w:cs="Helvetica"/>
            <w:color w:val="0D0D0D" w:themeColor="text1" w:themeTint="F2"/>
          </w:rPr>
          <w:t xml:space="preserve"> menu</w:t>
        </w:r>
      </w:ins>
      <w:ins w:id="503" w:author="sushmitha manjunatha" w:date="2023-08-14T12:35:00Z">
        <w:r w:rsidR="008C3282" w:rsidRPr="00AD410E">
          <w:rPr>
            <w:rFonts w:eastAsia="Times New Roman" w:cs="Helvetica"/>
            <w:color w:val="0D0D0D" w:themeColor="text1" w:themeTint="F2"/>
            <w:rPrChange w:id="504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, select one of the following options:</w:t>
        </w:r>
      </w:ins>
      <w:del w:id="505" w:author="sushmitha manjunatha" w:date="2023-08-14T12:35:00Z">
        <w:r w:rsidR="00ED617B" w:rsidRPr="00AD410E" w:rsidDel="008C3282">
          <w:rPr>
            <w:rFonts w:eastAsia="Times New Roman" w:cs="Helvetica"/>
            <w:color w:val="0D0D0D" w:themeColor="text1" w:themeTint="F2"/>
            <w:rPrChange w:id="50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delText>.</w:delText>
        </w:r>
      </w:del>
    </w:p>
    <w:p w14:paraId="531BDFFC" w14:textId="6A2BF5C6" w:rsidR="00352FB5" w:rsidRDefault="00352FB5" w:rsidP="00352FB5">
      <w:pPr>
        <w:spacing w:after="0" w:line="300" w:lineRule="atLeast"/>
        <w:ind w:left="720"/>
        <w:rPr>
          <w:ins w:id="507" w:author="sushmitha manjunatha" w:date="2023-08-14T16:14:00Z"/>
          <w:rFonts w:eastAsia="Times New Roman" w:cs="Helvetica"/>
          <w:color w:val="0D0D0D" w:themeColor="text1" w:themeTint="F2"/>
        </w:rPr>
      </w:pPr>
      <w:ins w:id="508" w:author="sushmitha manjunatha" w:date="2023-08-14T16:14:00Z">
        <w:r w:rsidRPr="00AD410E">
          <w:rPr>
            <w:rFonts w:eastAsia="Times New Roman" w:cs="Helvetica"/>
            <w:noProof/>
            <w:color w:val="0D0D0D" w:themeColor="text1" w:themeTint="F2"/>
            <w:rPrChange w:id="509" w:author="sushmitha manjunatha" w:date="2023-08-14T16:02:00Z">
              <w:rPr>
                <w:rFonts w:eastAsia="Times New Roman" w:cs="Helvetica"/>
                <w:noProof/>
                <w:color w:val="4E4E4E"/>
              </w:rPr>
            </w:rPrChange>
          </w:rPr>
          <w:drawing>
            <wp:inline distT="0" distB="0" distL="0" distR="0" wp14:anchorId="3380A1BE" wp14:editId="68C9D6AE">
              <wp:extent cx="2270658" cy="860933"/>
              <wp:effectExtent l="0" t="0" r="0" b="0"/>
              <wp:docPr id="1441563409" name="Picture 15" descr="A blue and white rectang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1563409" name="Picture 15" descr="A blue and white rectangl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7400" cy="867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198146" w14:textId="41D63C5D" w:rsidR="00C253FA" w:rsidRPr="00AD410E" w:rsidDel="00F82692" w:rsidRDefault="00C253FA">
      <w:pPr>
        <w:spacing w:after="0" w:line="300" w:lineRule="atLeast"/>
        <w:ind w:left="360"/>
        <w:rPr>
          <w:del w:id="510" w:author="sushmitha manjunatha" w:date="2023-08-14T16:28:00Z"/>
          <w:rFonts w:eastAsia="Times New Roman" w:cs="Helvetica"/>
          <w:color w:val="0D0D0D" w:themeColor="text1" w:themeTint="F2"/>
          <w:rPrChange w:id="511" w:author="sushmitha manjunatha" w:date="2023-08-14T16:02:00Z">
            <w:rPr>
              <w:del w:id="512" w:author="sushmitha manjunatha" w:date="2023-08-14T16:28:00Z"/>
              <w:rFonts w:eastAsia="Times New Roman" w:cs="Helvetica"/>
              <w:color w:val="4E4E4E"/>
            </w:rPr>
          </w:rPrChange>
        </w:rPr>
        <w:pPrChange w:id="513" w:author="sushmitha manjunatha" w:date="2023-08-14T12:36:00Z">
          <w:pPr>
            <w:numPr>
              <w:numId w:val="5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117753C2" w14:textId="77777777" w:rsidR="00D91284" w:rsidRDefault="00C179CC" w:rsidP="00ED617B">
      <w:pPr>
        <w:numPr>
          <w:ilvl w:val="0"/>
          <w:numId w:val="5"/>
        </w:numPr>
        <w:spacing w:after="0" w:line="300" w:lineRule="atLeast"/>
        <w:rPr>
          <w:ins w:id="514" w:author="sushmitha manjunatha" w:date="2023-08-14T16:14:00Z"/>
          <w:rFonts w:eastAsia="Times New Roman" w:cs="Helvetica"/>
          <w:color w:val="0D0D0D" w:themeColor="text1" w:themeTint="F2"/>
        </w:rPr>
      </w:pPr>
      <w:bookmarkStart w:id="515" w:name="_Hlk511981243"/>
      <w:r w:rsidRPr="00AD410E">
        <w:rPr>
          <w:rFonts w:eastAsia="Times New Roman" w:cs="Helvetica"/>
          <w:color w:val="0D0D0D" w:themeColor="text1" w:themeTint="F2"/>
          <w:rPrChange w:id="516" w:author="sushmitha manjunatha" w:date="2023-08-14T16:02:00Z">
            <w:rPr>
              <w:rFonts w:eastAsia="Times New Roman" w:cs="Helvetica"/>
              <w:color w:val="4E4E4E"/>
            </w:rPr>
          </w:rPrChange>
        </w:rPr>
        <w:t>Verify that</w:t>
      </w:r>
      <w:r w:rsidR="00604548" w:rsidRPr="00AD410E">
        <w:rPr>
          <w:rFonts w:eastAsia="Times New Roman" w:cs="Helvetica"/>
          <w:color w:val="0D0D0D" w:themeColor="text1" w:themeTint="F2"/>
          <w:rPrChange w:id="517" w:author="sushmitha manjunatha" w:date="2023-08-14T16:02:00Z">
            <w:rPr>
              <w:rFonts w:eastAsia="Times New Roman" w:cs="Helvetica"/>
              <w:color w:val="4E4E4E"/>
            </w:rPr>
          </w:rPrChange>
        </w:rPr>
        <w:t xml:space="preserve"> the</w:t>
      </w:r>
      <w:r w:rsidR="00D91284" w:rsidRPr="00AD410E">
        <w:rPr>
          <w:rFonts w:eastAsia="Times New Roman" w:cs="Helvetica"/>
          <w:color w:val="0D0D0D" w:themeColor="text1" w:themeTint="F2"/>
          <w:rPrChange w:id="518" w:author="sushmitha manjunatha" w:date="2023-08-14T16:02:00Z">
            <w:rPr>
              <w:rFonts w:eastAsia="Times New Roman" w:cs="Helvetica"/>
              <w:color w:val="4E4E4E"/>
            </w:rPr>
          </w:rPrChange>
        </w:rPr>
        <w:t xml:space="preserve"> following checkboxes are selected:</w:t>
      </w:r>
    </w:p>
    <w:p w14:paraId="04018E7E" w14:textId="4CF36FDE" w:rsidR="00E23993" w:rsidRDefault="00E23993" w:rsidP="00E23993">
      <w:pPr>
        <w:spacing w:after="0" w:line="300" w:lineRule="atLeast"/>
        <w:ind w:left="720"/>
        <w:rPr>
          <w:ins w:id="519" w:author="sushmitha manjunatha" w:date="2023-08-14T16:14:00Z"/>
          <w:rFonts w:eastAsia="Times New Roman" w:cs="Helvetica"/>
          <w:color w:val="0D0D0D" w:themeColor="text1" w:themeTint="F2"/>
        </w:rPr>
      </w:pPr>
      <w:ins w:id="520" w:author="sushmitha manjunatha" w:date="2023-08-14T16:14:00Z">
        <w:r w:rsidRPr="00AD410E">
          <w:rPr>
            <w:rFonts w:eastAsia="Times New Roman" w:cs="Helvetica"/>
            <w:noProof/>
            <w:color w:val="0D0D0D" w:themeColor="text1" w:themeTint="F2"/>
            <w:rPrChange w:id="521" w:author="sushmitha manjunatha" w:date="2023-08-14T16:02:00Z">
              <w:rPr>
                <w:rFonts w:eastAsia="Times New Roman" w:cs="Helvetica"/>
                <w:noProof/>
                <w:color w:val="4E4E4E"/>
              </w:rPr>
            </w:rPrChange>
          </w:rPr>
          <w:drawing>
            <wp:inline distT="0" distB="0" distL="0" distR="0" wp14:anchorId="32176666" wp14:editId="46C02D39">
              <wp:extent cx="2405670" cy="746735"/>
              <wp:effectExtent l="0" t="0" r="0" b="0"/>
              <wp:docPr id="1482826977" name="Picture 16" descr="A white background with black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2826977" name="Picture 16" descr="A white background with black 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81665" cy="7703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B5A1359" w14:textId="260E2574" w:rsidR="001F2032" w:rsidRPr="00AD410E" w:rsidDel="00CC0280" w:rsidRDefault="001F2032">
      <w:pPr>
        <w:spacing w:after="0" w:line="300" w:lineRule="atLeast"/>
        <w:ind w:left="360"/>
        <w:rPr>
          <w:del w:id="522" w:author="sushmitha manjunatha" w:date="2023-08-14T16:20:00Z"/>
          <w:rFonts w:eastAsia="Times New Roman" w:cs="Helvetica"/>
          <w:color w:val="0D0D0D" w:themeColor="text1" w:themeTint="F2"/>
          <w:rPrChange w:id="523" w:author="sushmitha manjunatha" w:date="2023-08-14T16:02:00Z">
            <w:rPr>
              <w:del w:id="524" w:author="sushmitha manjunatha" w:date="2023-08-14T16:20:00Z"/>
              <w:rFonts w:eastAsia="Times New Roman" w:cs="Helvetica"/>
              <w:color w:val="4E4E4E"/>
            </w:rPr>
          </w:rPrChange>
        </w:rPr>
        <w:pPrChange w:id="525" w:author="sushmitha manjunatha" w:date="2023-08-14T12:41:00Z">
          <w:pPr>
            <w:numPr>
              <w:numId w:val="5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7CDAA81F" w14:textId="3DF2A287" w:rsidR="00D91284" w:rsidRPr="00AD410E" w:rsidDel="001F2032" w:rsidRDefault="00ED617B" w:rsidP="00D91284">
      <w:pPr>
        <w:numPr>
          <w:ilvl w:val="1"/>
          <w:numId w:val="15"/>
        </w:numPr>
        <w:spacing w:after="0" w:line="300" w:lineRule="atLeast"/>
        <w:rPr>
          <w:del w:id="526" w:author="sushmitha manjunatha" w:date="2023-08-14T12:41:00Z"/>
          <w:rFonts w:eastAsia="Times New Roman" w:cs="Helvetica"/>
          <w:color w:val="0D0D0D" w:themeColor="text1" w:themeTint="F2"/>
          <w:rPrChange w:id="527" w:author="sushmitha manjunatha" w:date="2023-08-14T16:02:00Z">
            <w:rPr>
              <w:del w:id="528" w:author="sushmitha manjunatha" w:date="2023-08-14T12:41:00Z"/>
              <w:rFonts w:eastAsia="Times New Roman" w:cs="Helvetica"/>
              <w:color w:val="4E4E4E"/>
            </w:rPr>
          </w:rPrChange>
        </w:rPr>
      </w:pPr>
      <w:bookmarkStart w:id="529" w:name="_Hlk142902218"/>
      <w:del w:id="530" w:author="sushmitha manjunatha" w:date="2023-08-14T12:41:00Z">
        <w:r w:rsidRPr="00AD410E" w:rsidDel="001F2032">
          <w:rPr>
            <w:rFonts w:eastAsia="Times New Roman" w:cs="Helvetica"/>
            <w:b/>
            <w:color w:val="0D0D0D" w:themeColor="text1" w:themeTint="F2"/>
            <w:rPrChange w:id="531" w:author="sushmitha manjunatha" w:date="2023-08-14T16:02:00Z">
              <w:rPr>
                <w:rFonts w:eastAsia="Times New Roman" w:cs="Helvetica"/>
                <w:b/>
                <w:color w:val="4E4E4E"/>
              </w:rPr>
            </w:rPrChange>
          </w:rPr>
          <w:delText>Browsing and Download History</w:delText>
        </w:r>
      </w:del>
    </w:p>
    <w:p w14:paraId="355C10C0" w14:textId="7FAB43C6" w:rsidR="00D91284" w:rsidRPr="00AD410E" w:rsidDel="001F2032" w:rsidRDefault="00D91284" w:rsidP="00D91284">
      <w:pPr>
        <w:numPr>
          <w:ilvl w:val="1"/>
          <w:numId w:val="15"/>
        </w:numPr>
        <w:spacing w:after="0" w:line="300" w:lineRule="atLeast"/>
        <w:rPr>
          <w:del w:id="532" w:author="sushmitha manjunatha" w:date="2023-08-14T12:41:00Z"/>
          <w:rFonts w:eastAsia="Times New Roman" w:cs="Helvetica"/>
          <w:color w:val="0D0D0D" w:themeColor="text1" w:themeTint="F2"/>
          <w:rPrChange w:id="533" w:author="sushmitha manjunatha" w:date="2023-08-14T16:02:00Z">
            <w:rPr>
              <w:del w:id="534" w:author="sushmitha manjunatha" w:date="2023-08-14T12:41:00Z"/>
              <w:rFonts w:eastAsia="Times New Roman" w:cs="Helvetica"/>
              <w:color w:val="4E4E4E"/>
            </w:rPr>
          </w:rPrChange>
        </w:rPr>
      </w:pPr>
      <w:del w:id="535" w:author="sushmitha manjunatha" w:date="2023-08-14T12:41:00Z">
        <w:r w:rsidRPr="00AD410E" w:rsidDel="001F2032">
          <w:rPr>
            <w:rFonts w:eastAsia="Times New Roman" w:cs="Helvetica"/>
            <w:b/>
            <w:bCs/>
            <w:color w:val="0D0D0D" w:themeColor="text1" w:themeTint="F2"/>
            <w:rPrChange w:id="536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Form &amp; Search History</w:delText>
        </w:r>
      </w:del>
    </w:p>
    <w:p w14:paraId="40EEA9DD" w14:textId="11D328C3" w:rsidR="00D91284" w:rsidRPr="00AD410E" w:rsidDel="001F2032" w:rsidRDefault="00D91284" w:rsidP="00D91284">
      <w:pPr>
        <w:numPr>
          <w:ilvl w:val="1"/>
          <w:numId w:val="15"/>
        </w:numPr>
        <w:spacing w:after="0" w:line="300" w:lineRule="atLeast"/>
        <w:rPr>
          <w:del w:id="537" w:author="sushmitha manjunatha" w:date="2023-08-14T12:41:00Z"/>
          <w:rFonts w:eastAsia="Times New Roman" w:cs="Helvetica"/>
          <w:color w:val="0D0D0D" w:themeColor="text1" w:themeTint="F2"/>
          <w:rPrChange w:id="538" w:author="sushmitha manjunatha" w:date="2023-08-14T16:02:00Z">
            <w:rPr>
              <w:del w:id="539" w:author="sushmitha manjunatha" w:date="2023-08-14T12:41:00Z"/>
              <w:rFonts w:eastAsia="Times New Roman" w:cs="Helvetica"/>
              <w:color w:val="4E4E4E"/>
            </w:rPr>
          </w:rPrChange>
        </w:rPr>
      </w:pPr>
      <w:del w:id="540" w:author="sushmitha manjunatha" w:date="2023-08-14T12:41:00Z">
        <w:r w:rsidRPr="00AD410E" w:rsidDel="001F2032">
          <w:rPr>
            <w:rFonts w:eastAsia="Times New Roman" w:cs="Helvetica"/>
            <w:b/>
            <w:bCs/>
            <w:color w:val="0D0D0D" w:themeColor="text1" w:themeTint="F2"/>
            <w:rPrChange w:id="541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Cookies</w:delText>
        </w:r>
      </w:del>
    </w:p>
    <w:bookmarkEnd w:id="529"/>
    <w:p w14:paraId="75315BEB" w14:textId="702F1C41" w:rsidR="00ED617B" w:rsidRPr="00AD410E" w:rsidDel="001F2032" w:rsidRDefault="00ED617B" w:rsidP="00D91284">
      <w:pPr>
        <w:numPr>
          <w:ilvl w:val="1"/>
          <w:numId w:val="15"/>
        </w:numPr>
        <w:spacing w:after="0" w:line="300" w:lineRule="atLeast"/>
        <w:rPr>
          <w:del w:id="542" w:author="sushmitha manjunatha" w:date="2023-08-14T12:41:00Z"/>
          <w:rFonts w:eastAsia="Times New Roman" w:cs="Helvetica"/>
          <w:color w:val="0D0D0D" w:themeColor="text1" w:themeTint="F2"/>
          <w:rPrChange w:id="543" w:author="sushmitha manjunatha" w:date="2023-08-14T16:02:00Z">
            <w:rPr>
              <w:del w:id="544" w:author="sushmitha manjunatha" w:date="2023-08-14T12:41:00Z"/>
              <w:rFonts w:eastAsia="Times New Roman" w:cs="Helvetica"/>
              <w:color w:val="4E4E4E"/>
            </w:rPr>
          </w:rPrChange>
        </w:rPr>
      </w:pPr>
      <w:del w:id="545" w:author="sushmitha manjunatha" w:date="2023-08-14T12:41:00Z">
        <w:r w:rsidRPr="00AD410E" w:rsidDel="001F2032">
          <w:rPr>
            <w:rFonts w:eastAsia="Times New Roman" w:cs="Helvetica"/>
            <w:b/>
            <w:bCs/>
            <w:color w:val="0D0D0D" w:themeColor="text1" w:themeTint="F2"/>
            <w:rPrChange w:id="546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delText>Cache</w:delText>
        </w:r>
      </w:del>
    </w:p>
    <w:bookmarkEnd w:id="515"/>
    <w:p w14:paraId="01A04B00" w14:textId="0DB6902B" w:rsidR="00ED617B" w:rsidRPr="00AD410E" w:rsidRDefault="00ED617B" w:rsidP="00ED617B">
      <w:pPr>
        <w:numPr>
          <w:ilvl w:val="0"/>
          <w:numId w:val="5"/>
        </w:numPr>
        <w:spacing w:after="0" w:line="300" w:lineRule="atLeast"/>
        <w:rPr>
          <w:ins w:id="547" w:author="sushmitha manjunatha" w:date="2023-08-14T12:43:00Z"/>
          <w:rFonts w:eastAsia="Times New Roman" w:cs="Helvetica"/>
          <w:color w:val="0D0D0D" w:themeColor="text1" w:themeTint="F2"/>
          <w:rPrChange w:id="548" w:author="sushmitha manjunatha" w:date="2023-08-14T16:02:00Z">
            <w:rPr>
              <w:ins w:id="549" w:author="sushmitha manjunatha" w:date="2023-08-14T12:43:00Z"/>
              <w:rFonts w:eastAsia="Times New Roman" w:cs="Helvetica"/>
              <w:color w:val="4E4E4E"/>
            </w:rPr>
          </w:rPrChange>
        </w:rPr>
      </w:pPr>
      <w:r w:rsidRPr="00AD410E">
        <w:rPr>
          <w:rFonts w:eastAsia="Times New Roman" w:cs="Helvetica"/>
          <w:color w:val="0D0D0D" w:themeColor="text1" w:themeTint="F2"/>
          <w:rPrChange w:id="550" w:author="sushmitha manjunatha" w:date="2023-08-14T16:02:00Z">
            <w:rPr>
              <w:rFonts w:eastAsia="Times New Roman" w:cs="Helvetica"/>
              <w:color w:val="4E4E4E"/>
            </w:rPr>
          </w:rPrChange>
        </w:rPr>
        <w:t>Click </w:t>
      </w:r>
      <w:ins w:id="551" w:author="sushmitha manjunatha" w:date="2023-08-14T15:38:00Z">
        <w:r w:rsidR="004007D4" w:rsidRPr="00AD410E">
          <w:rPr>
            <w:rFonts w:eastAsia="Times New Roman" w:cs="Helvetica"/>
            <w:color w:val="0D0D0D" w:themeColor="text1" w:themeTint="F2"/>
            <w:rPrChange w:id="552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 xml:space="preserve">the </w:t>
        </w:r>
      </w:ins>
      <w:r w:rsidRPr="00AD410E">
        <w:rPr>
          <w:rFonts w:eastAsia="Times New Roman" w:cs="Helvetica"/>
          <w:b/>
          <w:bCs/>
          <w:color w:val="0D0D0D" w:themeColor="text1" w:themeTint="F2"/>
          <w:rPrChange w:id="553" w:author="sushmitha manjunatha" w:date="2023-08-14T16:02:00Z">
            <w:rPr>
              <w:rFonts w:eastAsia="Times New Roman" w:cs="Helvetica"/>
              <w:b/>
              <w:bCs/>
              <w:color w:val="4E4E4E"/>
            </w:rPr>
          </w:rPrChange>
        </w:rPr>
        <w:t>Clear Now</w:t>
      </w:r>
      <w:ins w:id="554" w:author="sushmitha manjunatha" w:date="2023-08-14T12:43:00Z">
        <w:r w:rsidR="00080BA3" w:rsidRPr="00AD410E">
          <w:rPr>
            <w:rFonts w:eastAsia="Times New Roman" w:cs="Helvetica"/>
            <w:b/>
            <w:bCs/>
            <w:color w:val="0D0D0D" w:themeColor="text1" w:themeTint="F2"/>
            <w:rPrChange w:id="555" w:author="sushmitha manjunatha" w:date="2023-08-14T16:02:00Z">
              <w:rPr>
                <w:rFonts w:eastAsia="Times New Roman" w:cs="Helvetica"/>
                <w:b/>
                <w:bCs/>
                <w:color w:val="4E4E4E"/>
              </w:rPr>
            </w:rPrChange>
          </w:rPr>
          <w:t xml:space="preserve"> </w:t>
        </w:r>
        <w:r w:rsidR="00080BA3" w:rsidRPr="00AD410E">
          <w:rPr>
            <w:rFonts w:eastAsia="Times New Roman" w:cs="Helvetica"/>
            <w:color w:val="0D0D0D" w:themeColor="text1" w:themeTint="F2"/>
            <w:rPrChange w:id="556" w:author="sushmitha manjunatha" w:date="2023-08-14T16:02:00Z">
              <w:rPr>
                <w:rFonts w:eastAsia="Times New Roman" w:cs="Helvetica"/>
                <w:color w:val="4E4E4E"/>
              </w:rPr>
            </w:rPrChange>
          </w:rPr>
          <w:t>button</w:t>
        </w:r>
      </w:ins>
      <w:r w:rsidRPr="00AD410E">
        <w:rPr>
          <w:rFonts w:eastAsia="Times New Roman" w:cs="Helvetica"/>
          <w:color w:val="0D0D0D" w:themeColor="text1" w:themeTint="F2"/>
          <w:rPrChange w:id="557" w:author="sushmitha manjunatha" w:date="2023-08-14T16:02:00Z">
            <w:rPr>
              <w:rFonts w:eastAsia="Times New Roman" w:cs="Helvetica"/>
              <w:color w:val="4E4E4E"/>
            </w:rPr>
          </w:rPrChange>
        </w:rPr>
        <w:t>.</w:t>
      </w:r>
    </w:p>
    <w:p w14:paraId="53A447EA" w14:textId="1F379C6D" w:rsidR="00080BA3" w:rsidRPr="00AD410E" w:rsidRDefault="00292E50" w:rsidP="00292E50">
      <w:pPr>
        <w:numPr>
          <w:ilvl w:val="0"/>
          <w:numId w:val="5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558" w:author="sushmitha manjunatha" w:date="2023-08-14T16:02:00Z">
            <w:rPr>
              <w:rFonts w:eastAsia="Times New Roman" w:cs="Helvetica"/>
              <w:color w:val="4E4E4E"/>
              <w:szCs w:val="21"/>
            </w:rPr>
          </w:rPrChange>
        </w:rPr>
      </w:pPr>
      <w:ins w:id="559" w:author="sushmitha manjunatha" w:date="2023-08-14T12:48:00Z">
        <w:r w:rsidRPr="00AD410E">
          <w:rPr>
            <w:rFonts w:eastAsia="Times New Roman" w:cs="Helvetica"/>
            <w:color w:val="0D0D0D" w:themeColor="text1" w:themeTint="F2"/>
            <w:szCs w:val="21"/>
            <w:rPrChange w:id="560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 xml:space="preserve">Restart </w:t>
        </w:r>
      </w:ins>
      <w:ins w:id="561" w:author="sushmitha manjunatha" w:date="2023-08-14T21:21:00Z">
        <w:r w:rsidR="004A16BB">
          <w:rPr>
            <w:rFonts w:eastAsia="Times New Roman" w:cs="Helvetica"/>
            <w:color w:val="0D0D0D" w:themeColor="text1" w:themeTint="F2"/>
            <w:szCs w:val="21"/>
          </w:rPr>
          <w:t xml:space="preserve">the </w:t>
        </w:r>
      </w:ins>
      <w:ins w:id="562" w:author="sushmitha manjunatha" w:date="2023-08-14T12:48:00Z">
        <w:r w:rsidRPr="00AD410E">
          <w:rPr>
            <w:rFonts w:eastAsia="Times New Roman" w:cs="Helvetica"/>
            <w:color w:val="0D0D0D" w:themeColor="text1" w:themeTint="F2"/>
            <w:szCs w:val="21"/>
            <w:rPrChange w:id="56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browser to apply changes.</w:t>
        </w:r>
      </w:ins>
    </w:p>
    <w:p w14:paraId="7D69EDD4" w14:textId="623A180A" w:rsidR="00ED617B" w:rsidRPr="00AD410E" w:rsidRDefault="00ED617B" w:rsidP="005B5D82">
      <w:pPr>
        <w:pStyle w:val="Heading1"/>
        <w:spacing w:before="120" w:beforeAutospacing="0" w:after="0" w:afterAutospacing="0"/>
        <w:rPr>
          <w:rFonts w:asciiTheme="minorHAnsi" w:hAnsiTheme="minorHAnsi" w:cs="Helvetica"/>
          <w:b w:val="0"/>
          <w:color w:val="0D0D0D" w:themeColor="text1" w:themeTint="F2"/>
          <w:sz w:val="44"/>
          <w:rPrChange w:id="564" w:author="sushmitha manjunatha" w:date="2023-08-14T16:02:00Z">
            <w:rPr>
              <w:rFonts w:asciiTheme="minorHAnsi" w:hAnsiTheme="minorHAnsi" w:cs="Helvetica"/>
              <w:b w:val="0"/>
              <w:sz w:val="44"/>
            </w:rPr>
          </w:rPrChange>
        </w:rPr>
      </w:pPr>
      <w:bookmarkStart w:id="565" w:name="_Toc142939680"/>
      <w:r w:rsidRPr="00AD410E">
        <w:rPr>
          <w:rFonts w:asciiTheme="minorHAnsi" w:hAnsiTheme="minorHAnsi"/>
          <w:b w:val="0"/>
          <w:color w:val="0D0D0D" w:themeColor="text1" w:themeTint="F2"/>
          <w:sz w:val="44"/>
          <w:rPrChange w:id="566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 xml:space="preserve">Clear </w:t>
      </w:r>
      <w:del w:id="567" w:author="sushmitha manjunatha" w:date="2023-08-14T12:48:00Z">
        <w:r w:rsidRPr="00AD410E" w:rsidDel="00B94B5F">
          <w:rPr>
            <w:rFonts w:asciiTheme="minorHAnsi" w:hAnsiTheme="minorHAnsi"/>
            <w:b w:val="0"/>
            <w:color w:val="0D0D0D" w:themeColor="text1" w:themeTint="F2"/>
            <w:sz w:val="44"/>
            <w:rPrChange w:id="568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Ca</w:delText>
        </w:r>
        <w:r w:rsidR="00C179CC" w:rsidRPr="00AD410E" w:rsidDel="00B94B5F">
          <w:rPr>
            <w:rFonts w:asciiTheme="minorHAnsi" w:hAnsiTheme="minorHAnsi"/>
            <w:b w:val="0"/>
            <w:color w:val="0D0D0D" w:themeColor="text1" w:themeTint="F2"/>
            <w:sz w:val="44"/>
            <w:rPrChange w:id="569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>sh</w:delText>
        </w:r>
        <w:r w:rsidRPr="00AD410E" w:rsidDel="00B94B5F">
          <w:rPr>
            <w:rFonts w:asciiTheme="minorHAnsi" w:hAnsiTheme="minorHAnsi"/>
            <w:b w:val="0"/>
            <w:color w:val="0D0D0D" w:themeColor="text1" w:themeTint="F2"/>
            <w:sz w:val="44"/>
            <w:rPrChange w:id="570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delText xml:space="preserve"> </w:delText>
        </w:r>
      </w:del>
      <w:ins w:id="571" w:author="sushmitha manjunatha" w:date="2023-08-14T12:48:00Z">
        <w:r w:rsidR="00B94B5F" w:rsidRPr="00AD410E">
          <w:rPr>
            <w:rFonts w:asciiTheme="minorHAnsi" w:hAnsiTheme="minorHAnsi"/>
            <w:b w:val="0"/>
            <w:color w:val="0D0D0D" w:themeColor="text1" w:themeTint="F2"/>
            <w:sz w:val="44"/>
            <w:rPrChange w:id="572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t xml:space="preserve">Cache </w:t>
        </w:r>
      </w:ins>
      <w:r w:rsidRPr="00AD410E">
        <w:rPr>
          <w:rFonts w:asciiTheme="minorHAnsi" w:hAnsiTheme="minorHAnsi"/>
          <w:b w:val="0"/>
          <w:color w:val="0D0D0D" w:themeColor="text1" w:themeTint="F2"/>
          <w:sz w:val="44"/>
          <w:rPrChange w:id="573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 xml:space="preserve">in </w:t>
      </w:r>
      <w:ins w:id="574" w:author="sushmitha manjunatha" w:date="2023-08-14T12:48:00Z">
        <w:r w:rsidR="00B94B5F" w:rsidRPr="00AD410E">
          <w:rPr>
            <w:rFonts w:asciiTheme="minorHAnsi" w:hAnsiTheme="minorHAnsi"/>
            <w:bCs w:val="0"/>
            <w:color w:val="0D0D0D" w:themeColor="text1" w:themeTint="F2"/>
            <w:sz w:val="44"/>
            <w:rPrChange w:id="575" w:author="sushmitha manjunatha" w:date="2023-08-14T16:02:00Z">
              <w:rPr>
                <w:rFonts w:asciiTheme="minorHAnsi" w:hAnsiTheme="minorHAnsi"/>
                <w:b w:val="0"/>
                <w:sz w:val="44"/>
              </w:rPr>
            </w:rPrChange>
          </w:rPr>
          <w:t xml:space="preserve">Apple </w:t>
        </w:r>
      </w:ins>
      <w:r w:rsidRPr="00AD410E">
        <w:rPr>
          <w:rFonts w:asciiTheme="minorHAnsi" w:hAnsiTheme="minorHAnsi"/>
          <w:bCs w:val="0"/>
          <w:color w:val="0D0D0D" w:themeColor="text1" w:themeTint="F2"/>
          <w:sz w:val="44"/>
          <w:rPrChange w:id="576" w:author="sushmitha manjunatha" w:date="2023-08-14T16:02:00Z">
            <w:rPr>
              <w:rFonts w:asciiTheme="minorHAnsi" w:hAnsiTheme="minorHAnsi"/>
              <w:b w:val="0"/>
              <w:sz w:val="44"/>
            </w:rPr>
          </w:rPrChange>
        </w:rPr>
        <w:t>Safari</w:t>
      </w:r>
      <w:bookmarkEnd w:id="565"/>
    </w:p>
    <w:p w14:paraId="674753E2" w14:textId="57C03A2A" w:rsidR="00D91284" w:rsidRPr="00AD410E" w:rsidRDefault="00D91284" w:rsidP="00D91284">
      <w:pPr>
        <w:rPr>
          <w:color w:val="0D0D0D" w:themeColor="text1" w:themeTint="F2"/>
          <w:rPrChange w:id="577" w:author="sushmitha manjunatha" w:date="2023-08-14T16:02:00Z">
            <w:rPr/>
          </w:rPrChange>
        </w:rPr>
      </w:pPr>
      <w:r w:rsidRPr="00AD410E">
        <w:rPr>
          <w:color w:val="0D0D0D" w:themeColor="text1" w:themeTint="F2"/>
          <w:rPrChange w:id="578" w:author="sushmitha manjunatha" w:date="2023-08-14T16:02:00Z">
            <w:rPr/>
          </w:rPrChange>
        </w:rPr>
        <w:t xml:space="preserve">To clear cache in </w:t>
      </w:r>
      <w:r w:rsidR="00AB4E7F" w:rsidRPr="00AD410E">
        <w:rPr>
          <w:b/>
          <w:bCs/>
          <w:color w:val="0D0D0D" w:themeColor="text1" w:themeTint="F2"/>
          <w:rPrChange w:id="579" w:author="sushmitha manjunatha" w:date="2023-08-14T16:02:00Z">
            <w:rPr/>
          </w:rPrChange>
        </w:rPr>
        <w:t xml:space="preserve">Apple </w:t>
      </w:r>
      <w:r w:rsidRPr="00AD410E">
        <w:rPr>
          <w:b/>
          <w:bCs/>
          <w:color w:val="0D0D0D" w:themeColor="text1" w:themeTint="F2"/>
          <w:rPrChange w:id="580" w:author="sushmitha manjunatha" w:date="2023-08-14T16:02:00Z">
            <w:rPr/>
          </w:rPrChange>
        </w:rPr>
        <w:t>Safari</w:t>
      </w:r>
      <w:ins w:id="581" w:author="sushmitha manjunatha" w:date="2023-08-14T12:51:00Z">
        <w:r w:rsidR="003F5A81" w:rsidRPr="00AD410E">
          <w:rPr>
            <w:color w:val="0D0D0D" w:themeColor="text1" w:themeTint="F2"/>
            <w:rPrChange w:id="582" w:author="sushmitha manjunatha" w:date="2023-08-14T16:02:00Z">
              <w:rPr/>
            </w:rPrChange>
          </w:rPr>
          <w:t>®</w:t>
        </w:r>
      </w:ins>
      <w:r w:rsidRPr="00AD410E">
        <w:rPr>
          <w:color w:val="0D0D0D" w:themeColor="text1" w:themeTint="F2"/>
          <w:rPrChange w:id="583" w:author="sushmitha manjunatha" w:date="2023-08-14T16:02:00Z">
            <w:rPr/>
          </w:rPrChange>
        </w:rPr>
        <w:t xml:space="preserve"> </w:t>
      </w:r>
      <w:commentRangeStart w:id="584"/>
      <w:r w:rsidRPr="00AD410E">
        <w:rPr>
          <w:color w:val="0D0D0D" w:themeColor="text1" w:themeTint="F2"/>
          <w:rPrChange w:id="585" w:author="sushmitha manjunatha" w:date="2023-08-14T16:02:00Z">
            <w:rPr/>
          </w:rPrChange>
        </w:rPr>
        <w:t>15</w:t>
      </w:r>
      <w:commentRangeEnd w:id="584"/>
      <w:r w:rsidR="00724497" w:rsidRPr="00AD410E">
        <w:rPr>
          <w:rStyle w:val="CommentReference"/>
          <w:color w:val="0D0D0D" w:themeColor="text1" w:themeTint="F2"/>
          <w:rPrChange w:id="586" w:author="sushmitha manjunatha" w:date="2023-08-14T16:02:00Z">
            <w:rPr>
              <w:rStyle w:val="CommentReference"/>
            </w:rPr>
          </w:rPrChange>
        </w:rPr>
        <w:commentReference w:id="584"/>
      </w:r>
      <w:r w:rsidRPr="00AD410E">
        <w:rPr>
          <w:color w:val="0D0D0D" w:themeColor="text1" w:themeTint="F2"/>
          <w:rPrChange w:id="587" w:author="sushmitha manjunatha" w:date="2023-08-14T16:02:00Z">
            <w:rPr/>
          </w:rPrChange>
        </w:rPr>
        <w:t>:</w:t>
      </w:r>
    </w:p>
    <w:p w14:paraId="63D5CC02" w14:textId="295F3BA1" w:rsidR="00ED617B" w:rsidRPr="00AD410E" w:rsidRDefault="00ED617B" w:rsidP="00ED617B">
      <w:pPr>
        <w:numPr>
          <w:ilvl w:val="0"/>
          <w:numId w:val="6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588" w:author="sushmitha manjunatha" w:date="2023-08-14T16:02:00Z">
            <w:rPr>
              <w:rFonts w:eastAsia="Times New Roman" w:cs="Helvetica"/>
              <w:szCs w:val="21"/>
            </w:rPr>
          </w:rPrChange>
        </w:rPr>
      </w:pPr>
      <w:bookmarkStart w:id="589" w:name="_Hlk511981355"/>
      <w:r w:rsidRPr="00AD410E">
        <w:rPr>
          <w:rFonts w:eastAsia="Times New Roman" w:cs="Helvetica"/>
          <w:color w:val="0D0D0D" w:themeColor="text1" w:themeTint="F2"/>
          <w:szCs w:val="21"/>
          <w:rPrChange w:id="590" w:author="sushmitha manjunatha" w:date="2023-08-14T16:02:00Z">
            <w:rPr>
              <w:rFonts w:eastAsia="Times New Roman" w:cs="Helvetica"/>
              <w:szCs w:val="21"/>
            </w:rPr>
          </w:rPrChange>
        </w:rPr>
        <w:t>Open </w:t>
      </w:r>
      <w:ins w:id="591" w:author="sushmitha manjunatha" w:date="2023-08-14T12:57:00Z">
        <w:r w:rsidR="00D42A91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592" w:author="sushmitha manjunatha" w:date="2023-08-14T16:02:00Z">
              <w:rPr>
                <w:rFonts w:eastAsia="Times New Roman" w:cs="Helvetica"/>
                <w:b/>
                <w:bCs/>
                <w:szCs w:val="21"/>
              </w:rPr>
            </w:rPrChange>
          </w:rPr>
          <w:t xml:space="preserve">Apple </w:t>
        </w:r>
      </w:ins>
      <w:r w:rsidRPr="00AD410E">
        <w:rPr>
          <w:rFonts w:eastAsia="Times New Roman" w:cs="Helvetica"/>
          <w:b/>
          <w:bCs/>
          <w:color w:val="0D0D0D" w:themeColor="text1" w:themeTint="F2"/>
          <w:szCs w:val="21"/>
          <w:rPrChange w:id="593" w:author="sushmitha manjunatha" w:date="2023-08-14T16:02:00Z">
            <w:rPr>
              <w:rFonts w:eastAsia="Times New Roman" w:cs="Helvetica"/>
              <w:b/>
              <w:bCs/>
              <w:szCs w:val="21"/>
            </w:rPr>
          </w:rPrChange>
        </w:rPr>
        <w:t>Safari</w:t>
      </w:r>
      <w:r w:rsidRPr="00AD410E">
        <w:rPr>
          <w:rFonts w:eastAsia="Times New Roman" w:cs="Helvetica"/>
          <w:color w:val="0D0D0D" w:themeColor="text1" w:themeTint="F2"/>
          <w:szCs w:val="21"/>
          <w:rPrChange w:id="594" w:author="sushmitha manjunatha" w:date="2023-08-14T16:02:00Z">
            <w:rPr>
              <w:rFonts w:eastAsia="Times New Roman" w:cs="Helvetica"/>
              <w:szCs w:val="21"/>
            </w:rPr>
          </w:rPrChange>
        </w:rPr>
        <w:t>.</w:t>
      </w:r>
    </w:p>
    <w:p w14:paraId="1C0066FC" w14:textId="151CB633" w:rsidR="00ED617B" w:rsidRDefault="00936BAF" w:rsidP="00ED617B">
      <w:pPr>
        <w:numPr>
          <w:ilvl w:val="0"/>
          <w:numId w:val="6"/>
        </w:numPr>
        <w:spacing w:after="0" w:line="300" w:lineRule="atLeast"/>
        <w:rPr>
          <w:ins w:id="595" w:author="sushmitha manjunatha" w:date="2023-08-14T16:15:00Z"/>
          <w:rFonts w:eastAsia="Times New Roman" w:cs="Helvetica"/>
          <w:color w:val="0D0D0D" w:themeColor="text1" w:themeTint="F2"/>
          <w:szCs w:val="21"/>
        </w:rPr>
      </w:pPr>
      <w:ins w:id="596" w:author="sushmitha manjunatha" w:date="2023-08-14T13:12:00Z">
        <w:r w:rsidRPr="00AD410E">
          <w:rPr>
            <w:rFonts w:eastAsia="Times New Roman" w:cs="Helvetica"/>
            <w:color w:val="0D0D0D" w:themeColor="text1" w:themeTint="F2"/>
            <w:szCs w:val="21"/>
            <w:rPrChange w:id="597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lastRenderedPageBreak/>
          <w:t>In</w:t>
        </w:r>
      </w:ins>
      <w:ins w:id="598" w:author="sushmitha manjunatha" w:date="2023-08-14T13:03:00Z">
        <w:r w:rsidR="0063748E" w:rsidRPr="00AD410E">
          <w:rPr>
            <w:rFonts w:eastAsia="Times New Roman" w:cs="Helvetica"/>
            <w:color w:val="0D0D0D" w:themeColor="text1" w:themeTint="F2"/>
            <w:szCs w:val="21"/>
            <w:rPrChange w:id="599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the menu bar, </w:t>
        </w:r>
      </w:ins>
      <w:del w:id="600" w:author="sushmitha manjunatha" w:date="2023-08-14T13:03:00Z">
        <w:r w:rsidR="00A86855" w:rsidRPr="00AD410E" w:rsidDel="0063748E">
          <w:rPr>
            <w:rFonts w:eastAsia="Times New Roman" w:cs="Helvetica"/>
            <w:color w:val="0D0D0D" w:themeColor="text1" w:themeTint="F2"/>
            <w:szCs w:val="21"/>
            <w:rPrChange w:id="601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>C</w:delText>
        </w:r>
        <w:r w:rsidR="00A86855" w:rsidRPr="00AD410E" w:rsidDel="00684970">
          <w:rPr>
            <w:rFonts w:eastAsia="Times New Roman" w:cs="Helvetica"/>
            <w:color w:val="0D0D0D" w:themeColor="text1" w:themeTint="F2"/>
            <w:szCs w:val="21"/>
            <w:rPrChange w:id="602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>lick</w:delText>
        </w:r>
      </w:del>
      <w:ins w:id="603" w:author="sushmitha manjunatha" w:date="2023-08-14T13:03:00Z">
        <w:r w:rsidR="00684970" w:rsidRPr="00AD410E">
          <w:rPr>
            <w:rFonts w:eastAsia="Times New Roman" w:cs="Helvetica"/>
            <w:color w:val="0D0D0D" w:themeColor="text1" w:themeTint="F2"/>
            <w:szCs w:val="21"/>
            <w:rPrChange w:id="604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select</w:t>
        </w:r>
      </w:ins>
      <w:r w:rsidR="00ED617B" w:rsidRPr="00AD410E">
        <w:rPr>
          <w:rFonts w:eastAsia="Times New Roman" w:cs="Helvetica"/>
          <w:color w:val="0D0D0D" w:themeColor="text1" w:themeTint="F2"/>
          <w:szCs w:val="21"/>
          <w:rPrChange w:id="605" w:author="sushmitha manjunatha" w:date="2023-08-14T16:02:00Z">
            <w:rPr>
              <w:rFonts w:eastAsia="Times New Roman" w:cs="Helvetica"/>
              <w:szCs w:val="21"/>
            </w:rPr>
          </w:rPrChange>
        </w:rPr>
        <w:t xml:space="preserve"> </w:t>
      </w:r>
      <w:r w:rsidR="00D91284" w:rsidRPr="00AD410E">
        <w:rPr>
          <w:rFonts w:eastAsia="Times New Roman" w:cs="Helvetica"/>
          <w:b/>
          <w:color w:val="0D0D0D" w:themeColor="text1" w:themeTint="F2"/>
          <w:szCs w:val="21"/>
          <w:rPrChange w:id="606" w:author="sushmitha manjunatha" w:date="2023-08-14T16:02:00Z">
            <w:rPr>
              <w:rFonts w:eastAsia="Times New Roman" w:cs="Helvetica"/>
              <w:b/>
              <w:szCs w:val="21"/>
            </w:rPr>
          </w:rPrChange>
        </w:rPr>
        <w:t>History</w:t>
      </w:r>
      <w:r w:rsidR="00D91284" w:rsidRPr="00AD410E">
        <w:rPr>
          <w:rFonts w:eastAsia="Times New Roman" w:cs="Helvetica"/>
          <w:color w:val="0D0D0D" w:themeColor="text1" w:themeTint="F2"/>
          <w:szCs w:val="21"/>
          <w:rPrChange w:id="607" w:author="sushmitha manjunatha" w:date="2023-08-14T16:02:00Z">
            <w:rPr>
              <w:rFonts w:eastAsia="Times New Roman" w:cs="Helvetica"/>
              <w:szCs w:val="21"/>
            </w:rPr>
          </w:rPrChange>
        </w:rPr>
        <w:t xml:space="preserve"> &gt; </w:t>
      </w:r>
      <w:r w:rsidR="00D91284" w:rsidRPr="00AD410E">
        <w:rPr>
          <w:rFonts w:eastAsia="Times New Roman" w:cs="Helvetica"/>
          <w:b/>
          <w:color w:val="0D0D0D" w:themeColor="text1" w:themeTint="F2"/>
          <w:szCs w:val="21"/>
          <w:rPrChange w:id="608" w:author="sushmitha manjunatha" w:date="2023-08-14T16:02:00Z">
            <w:rPr>
              <w:rFonts w:eastAsia="Times New Roman" w:cs="Helvetica"/>
              <w:b/>
              <w:szCs w:val="21"/>
            </w:rPr>
          </w:rPrChange>
        </w:rPr>
        <w:t>Clear History</w:t>
      </w:r>
      <w:ins w:id="609" w:author="sushmitha manjunatha" w:date="2023-08-14T13:03:00Z">
        <w:r w:rsidR="008073C2" w:rsidRPr="00AD410E">
          <w:rPr>
            <w:rFonts w:eastAsia="Times New Roman" w:cs="Helvetica"/>
            <w:b/>
            <w:color w:val="0D0D0D" w:themeColor="text1" w:themeTint="F2"/>
            <w:szCs w:val="21"/>
            <w:rPrChange w:id="610" w:author="sushmitha manjunatha" w:date="2023-08-14T16:02:00Z">
              <w:rPr>
                <w:rFonts w:eastAsia="Times New Roman" w:cs="Helvetica"/>
                <w:b/>
                <w:szCs w:val="21"/>
              </w:rPr>
            </w:rPrChange>
          </w:rPr>
          <w:t>..</w:t>
        </w:r>
      </w:ins>
      <w:r w:rsidR="00ED617B" w:rsidRPr="002C360F">
        <w:rPr>
          <w:rFonts w:eastAsia="Times New Roman" w:cs="Helvetica"/>
          <w:b/>
          <w:bCs/>
          <w:color w:val="0D0D0D" w:themeColor="text1" w:themeTint="F2"/>
          <w:szCs w:val="21"/>
          <w:rPrChange w:id="611" w:author="sushmitha manjunatha" w:date="2023-08-14T16:08:00Z">
            <w:rPr>
              <w:rFonts w:eastAsia="Times New Roman" w:cs="Helvetica"/>
              <w:szCs w:val="21"/>
            </w:rPr>
          </w:rPrChange>
        </w:rPr>
        <w:t>.</w:t>
      </w:r>
      <w:ins w:id="612" w:author="sushmitha manjunatha" w:date="2023-08-14T13:05:00Z">
        <w:r w:rsidR="00D54D9C" w:rsidRPr="00AD410E">
          <w:rPr>
            <w:rFonts w:eastAsia="Times New Roman" w:cs="Helvetica"/>
            <w:color w:val="0D0D0D" w:themeColor="text1" w:themeTint="F2"/>
            <w:szCs w:val="21"/>
            <w:rPrChange w:id="613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</w:t>
        </w:r>
      </w:ins>
      <w:ins w:id="614" w:author="sushmitha manjunatha" w:date="2023-08-14T13:07:00Z">
        <w:r w:rsidR="00D478E2" w:rsidRPr="00AD410E">
          <w:rPr>
            <w:rFonts w:eastAsia="Times New Roman" w:cs="Helvetica"/>
            <w:color w:val="0D0D0D" w:themeColor="text1" w:themeTint="F2"/>
            <w:szCs w:val="21"/>
            <w:rPrChange w:id="615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option</w:t>
        </w:r>
      </w:ins>
      <w:ins w:id="616" w:author="sushmitha manjunatha" w:date="2023-08-14T13:10:00Z">
        <w:r w:rsidR="002D39B4" w:rsidRPr="00AD410E">
          <w:rPr>
            <w:rFonts w:eastAsia="Times New Roman" w:cs="Helvetica"/>
            <w:color w:val="0D0D0D" w:themeColor="text1" w:themeTint="F2"/>
            <w:szCs w:val="21"/>
            <w:rPrChange w:id="617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as shown below</w:t>
        </w:r>
      </w:ins>
      <w:ins w:id="618" w:author="sushmitha manjunatha" w:date="2023-08-14T13:05:00Z">
        <w:r w:rsidR="00D54D9C" w:rsidRPr="00AD410E">
          <w:rPr>
            <w:rFonts w:eastAsia="Times New Roman" w:cs="Helvetica"/>
            <w:color w:val="0D0D0D" w:themeColor="text1" w:themeTint="F2"/>
            <w:szCs w:val="21"/>
            <w:rPrChange w:id="619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.</w:t>
        </w:r>
      </w:ins>
    </w:p>
    <w:p w14:paraId="66EF840B" w14:textId="72C72875" w:rsidR="00212466" w:rsidRDefault="00212466" w:rsidP="00212466">
      <w:pPr>
        <w:spacing w:after="0" w:line="300" w:lineRule="atLeast"/>
        <w:ind w:left="720"/>
        <w:rPr>
          <w:ins w:id="620" w:author="sushmitha manjunatha" w:date="2023-08-14T16:15:00Z"/>
          <w:rFonts w:eastAsia="Times New Roman" w:cs="Helvetica"/>
          <w:color w:val="0D0D0D" w:themeColor="text1" w:themeTint="F2"/>
          <w:szCs w:val="21"/>
        </w:rPr>
      </w:pPr>
      <w:ins w:id="621" w:author="sushmitha manjunatha" w:date="2023-08-14T16:15:00Z">
        <w:r w:rsidRPr="00AD410E">
          <w:rPr>
            <w:rFonts w:eastAsia="Times New Roman" w:cs="Helvetica"/>
            <w:noProof/>
            <w:color w:val="0D0D0D" w:themeColor="text1" w:themeTint="F2"/>
            <w:szCs w:val="21"/>
            <w:rPrChange w:id="622" w:author="sushmitha manjunatha" w:date="2023-08-14T16:02:00Z">
              <w:rPr>
                <w:rFonts w:eastAsia="Times New Roman" w:cs="Helvetica"/>
                <w:noProof/>
                <w:szCs w:val="21"/>
              </w:rPr>
            </w:rPrChange>
          </w:rPr>
          <w:drawing>
            <wp:inline distT="0" distB="0" distL="0" distR="0" wp14:anchorId="5D67F548" wp14:editId="7839B0D5">
              <wp:extent cx="1638556" cy="1526614"/>
              <wp:effectExtent l="0" t="0" r="0" b="0"/>
              <wp:docPr id="1648932599" name="Picture 17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8932599" name="Picture 17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47727" cy="15351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F7526DE" w14:textId="273F07A9" w:rsidR="00DD4A6C" w:rsidRPr="00AD410E" w:rsidDel="00CC0280" w:rsidRDefault="00DD4A6C">
      <w:pPr>
        <w:spacing w:after="0" w:line="300" w:lineRule="atLeast"/>
        <w:ind w:left="360"/>
        <w:rPr>
          <w:del w:id="623" w:author="sushmitha manjunatha" w:date="2023-08-14T16:21:00Z"/>
          <w:rFonts w:eastAsia="Times New Roman" w:cs="Helvetica"/>
          <w:color w:val="0D0D0D" w:themeColor="text1" w:themeTint="F2"/>
          <w:szCs w:val="21"/>
          <w:rPrChange w:id="624" w:author="sushmitha manjunatha" w:date="2023-08-14T16:02:00Z">
            <w:rPr>
              <w:del w:id="625" w:author="sushmitha manjunatha" w:date="2023-08-14T16:21:00Z"/>
              <w:rFonts w:eastAsia="Times New Roman" w:cs="Helvetica"/>
              <w:szCs w:val="21"/>
            </w:rPr>
          </w:rPrChange>
        </w:rPr>
        <w:pPrChange w:id="626" w:author="sushmitha manjunatha" w:date="2023-08-14T13:09:00Z">
          <w:pPr>
            <w:numPr>
              <w:numId w:val="6"/>
            </w:numPr>
            <w:tabs>
              <w:tab w:val="num" w:pos="720"/>
            </w:tabs>
            <w:spacing w:after="0" w:line="300" w:lineRule="atLeast"/>
            <w:ind w:left="720" w:hanging="360"/>
          </w:pPr>
        </w:pPrChange>
      </w:pPr>
    </w:p>
    <w:p w14:paraId="107D8301" w14:textId="560E65A9" w:rsidR="00E21A25" w:rsidRDefault="00D91284" w:rsidP="00E21A25">
      <w:pPr>
        <w:numPr>
          <w:ilvl w:val="0"/>
          <w:numId w:val="6"/>
        </w:numPr>
        <w:spacing w:after="0" w:line="300" w:lineRule="atLeast"/>
        <w:rPr>
          <w:ins w:id="627" w:author="sushmitha manjunatha" w:date="2023-08-14T16:23:00Z"/>
          <w:rFonts w:eastAsia="Times New Roman" w:cs="Helvetica"/>
          <w:color w:val="0D0D0D" w:themeColor="text1" w:themeTint="F2"/>
          <w:szCs w:val="21"/>
        </w:rPr>
      </w:pPr>
      <w:del w:id="628" w:author="sushmitha manjunatha" w:date="2023-08-14T13:12:00Z">
        <w:r w:rsidRPr="00AD410E" w:rsidDel="009C719F">
          <w:rPr>
            <w:rFonts w:eastAsia="Times New Roman" w:cs="Helvetica"/>
            <w:color w:val="0D0D0D" w:themeColor="text1" w:themeTint="F2"/>
            <w:szCs w:val="21"/>
            <w:rPrChange w:id="629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 xml:space="preserve">Click </w:delText>
        </w:r>
      </w:del>
      <w:ins w:id="630" w:author="sushmitha manjunatha" w:date="2023-08-14T13:12:00Z">
        <w:r w:rsidR="009C719F" w:rsidRPr="00AD410E">
          <w:rPr>
            <w:rFonts w:eastAsia="Times New Roman" w:cs="Helvetica"/>
            <w:color w:val="0D0D0D" w:themeColor="text1" w:themeTint="F2"/>
            <w:szCs w:val="21"/>
            <w:rPrChange w:id="631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From </w:t>
        </w:r>
      </w:ins>
      <w:r w:rsidRPr="00AD410E">
        <w:rPr>
          <w:rFonts w:eastAsia="Times New Roman" w:cs="Helvetica"/>
          <w:color w:val="0D0D0D" w:themeColor="text1" w:themeTint="F2"/>
          <w:szCs w:val="21"/>
          <w:rPrChange w:id="632" w:author="sushmitha manjunatha" w:date="2023-08-14T16:02:00Z">
            <w:rPr>
              <w:rFonts w:eastAsia="Times New Roman" w:cs="Helvetica"/>
              <w:szCs w:val="21"/>
            </w:rPr>
          </w:rPrChange>
        </w:rPr>
        <w:t xml:space="preserve">the </w:t>
      </w:r>
      <w:del w:id="633" w:author="sushmitha manjunatha" w:date="2023-08-14T13:13:00Z">
        <w:r w:rsidR="000D15E7" w:rsidRPr="00AD410E" w:rsidDel="00E24CE2">
          <w:rPr>
            <w:rFonts w:eastAsia="Times New Roman" w:cs="Helvetica"/>
            <w:color w:val="0D0D0D" w:themeColor="text1" w:themeTint="F2"/>
            <w:szCs w:val="21"/>
            <w:rPrChange w:id="634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 xml:space="preserve">the </w:delText>
        </w:r>
        <w:r w:rsidRPr="00AD410E" w:rsidDel="00E24CE2">
          <w:rPr>
            <w:rFonts w:eastAsia="Times New Roman" w:cs="Helvetica"/>
            <w:color w:val="0D0D0D" w:themeColor="text1" w:themeTint="F2"/>
            <w:szCs w:val="21"/>
            <w:rPrChange w:id="635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>popup</w:delText>
        </w:r>
      </w:del>
      <w:ins w:id="636" w:author="sushmitha manjunatha" w:date="2023-08-14T13:13:00Z">
        <w:r w:rsidR="00E24CE2"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637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Clear</w:t>
        </w:r>
        <w:r w:rsidR="00E24CE2" w:rsidRPr="00AD410E">
          <w:rPr>
            <w:rFonts w:eastAsia="Times New Roman" w:cs="Helvetica"/>
            <w:color w:val="0D0D0D" w:themeColor="text1" w:themeTint="F2"/>
            <w:szCs w:val="21"/>
            <w:rPrChange w:id="638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drop-down</w:t>
        </w:r>
      </w:ins>
      <w:r w:rsidRPr="00AD410E">
        <w:rPr>
          <w:rFonts w:eastAsia="Times New Roman" w:cs="Helvetica"/>
          <w:color w:val="0D0D0D" w:themeColor="text1" w:themeTint="F2"/>
          <w:szCs w:val="21"/>
          <w:rPrChange w:id="639" w:author="sushmitha manjunatha" w:date="2023-08-14T16:02:00Z">
            <w:rPr>
              <w:rFonts w:eastAsia="Times New Roman" w:cs="Helvetica"/>
              <w:szCs w:val="21"/>
            </w:rPr>
          </w:rPrChange>
        </w:rPr>
        <w:t xml:space="preserve"> menu</w:t>
      </w:r>
      <w:ins w:id="640" w:author="sushmitha manjunatha" w:date="2023-08-14T13:13:00Z">
        <w:r w:rsidR="00E24CE2" w:rsidRPr="00AD410E">
          <w:rPr>
            <w:rFonts w:eastAsia="Times New Roman" w:cs="Helvetica"/>
            <w:color w:val="0D0D0D" w:themeColor="text1" w:themeTint="F2"/>
            <w:szCs w:val="21"/>
            <w:rPrChange w:id="641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, </w:t>
        </w:r>
        <w:r w:rsidR="00CC608A" w:rsidRPr="00AD410E">
          <w:rPr>
            <w:rFonts w:eastAsia="Times New Roman" w:cs="Helvetica"/>
            <w:color w:val="0D0D0D" w:themeColor="text1" w:themeTint="F2"/>
            <w:szCs w:val="21"/>
            <w:rPrChange w:id="642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select one of the following options:</w:t>
        </w:r>
      </w:ins>
      <w:del w:id="643" w:author="sushmitha manjunatha" w:date="2023-08-14T13:13:00Z">
        <w:r w:rsidR="00ED617B" w:rsidRPr="00AD410E" w:rsidDel="00CC608A">
          <w:rPr>
            <w:rFonts w:eastAsia="Times New Roman" w:cs="Helvetica"/>
            <w:color w:val="0D0D0D" w:themeColor="text1" w:themeTint="F2"/>
            <w:szCs w:val="21"/>
            <w:rPrChange w:id="644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>.</w:delText>
        </w:r>
      </w:del>
    </w:p>
    <w:p w14:paraId="297406F2" w14:textId="5608B7A2" w:rsidR="008415FC" w:rsidRDefault="008415FC" w:rsidP="008415FC">
      <w:pPr>
        <w:spacing w:after="0" w:line="300" w:lineRule="atLeast"/>
        <w:ind w:left="720"/>
        <w:rPr>
          <w:ins w:id="645" w:author="sushmitha manjunatha" w:date="2023-08-14T16:24:00Z"/>
          <w:rFonts w:eastAsia="Times New Roman" w:cs="Helvetica"/>
          <w:color w:val="0D0D0D" w:themeColor="text1" w:themeTint="F2"/>
          <w:szCs w:val="21"/>
        </w:rPr>
      </w:pPr>
      <w:ins w:id="646" w:author="sushmitha manjunatha" w:date="2023-08-14T16:23:00Z">
        <w:r>
          <w:rPr>
            <w:rFonts w:eastAsia="Times New Roman" w:cs="Helvetica"/>
            <w:noProof/>
            <w:color w:val="0D0D0D" w:themeColor="text1" w:themeTint="F2"/>
            <w:szCs w:val="21"/>
          </w:rPr>
          <w:drawing>
            <wp:inline distT="0" distB="0" distL="0" distR="0" wp14:anchorId="1179758E" wp14:editId="13DCF14B">
              <wp:extent cx="1235487" cy="592799"/>
              <wp:effectExtent l="0" t="0" r="3175" b="0"/>
              <wp:docPr id="59304470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6115" cy="6026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54E2F8F" w14:textId="75D285FC" w:rsidR="00F413DF" w:rsidRPr="00AD410E" w:rsidRDefault="00F413DF" w:rsidP="00E21A25">
      <w:pPr>
        <w:numPr>
          <w:ilvl w:val="0"/>
          <w:numId w:val="6"/>
        </w:numPr>
        <w:spacing w:after="0" w:line="300" w:lineRule="atLeast"/>
        <w:rPr>
          <w:rFonts w:eastAsia="Times New Roman" w:cs="Helvetica"/>
          <w:color w:val="0D0D0D" w:themeColor="text1" w:themeTint="F2"/>
          <w:szCs w:val="21"/>
          <w:rPrChange w:id="647" w:author="sushmitha manjunatha" w:date="2023-08-14T16:02:00Z">
            <w:rPr>
              <w:rFonts w:eastAsia="Times New Roman" w:cs="Helvetica"/>
              <w:szCs w:val="21"/>
            </w:rPr>
          </w:rPrChange>
        </w:rPr>
      </w:pPr>
      <w:ins w:id="648" w:author="sushmitha manjunatha" w:date="2023-08-14T13:19:00Z">
        <w:r w:rsidRPr="00AD410E">
          <w:rPr>
            <w:rFonts w:eastAsia="Times New Roman" w:cs="Helvetica"/>
            <w:color w:val="0D0D0D" w:themeColor="text1" w:themeTint="F2"/>
            <w:szCs w:val="21"/>
            <w:rPrChange w:id="649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Click </w:t>
        </w:r>
      </w:ins>
      <w:ins w:id="650" w:author="sushmitha manjunatha" w:date="2023-08-14T15:40:00Z">
        <w:r w:rsidR="00882F97" w:rsidRPr="00AD410E">
          <w:rPr>
            <w:rFonts w:eastAsia="Times New Roman" w:cs="Helvetica"/>
            <w:color w:val="0D0D0D" w:themeColor="text1" w:themeTint="F2"/>
            <w:szCs w:val="21"/>
            <w:rPrChange w:id="651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the </w:t>
        </w:r>
      </w:ins>
      <w:ins w:id="652" w:author="sushmitha manjunatha" w:date="2023-08-14T13:19:00Z">
        <w:r w:rsidRPr="00AD410E">
          <w:rPr>
            <w:rFonts w:eastAsia="Times New Roman" w:cs="Helvetica"/>
            <w:b/>
            <w:bCs/>
            <w:color w:val="0D0D0D" w:themeColor="text1" w:themeTint="F2"/>
            <w:szCs w:val="21"/>
            <w:rPrChange w:id="653" w:author="sushmitha manjunatha" w:date="2023-08-14T16:02:00Z">
              <w:rPr>
                <w:rFonts w:eastAsia="Times New Roman" w:cs="Helvetica"/>
                <w:b/>
                <w:bCs/>
                <w:szCs w:val="21"/>
              </w:rPr>
            </w:rPrChange>
          </w:rPr>
          <w:t>Clear History</w:t>
        </w:r>
        <w:r w:rsidRPr="00AD410E">
          <w:rPr>
            <w:rFonts w:eastAsia="Times New Roman" w:cs="Helvetica"/>
            <w:color w:val="0D0D0D" w:themeColor="text1" w:themeTint="F2"/>
            <w:szCs w:val="21"/>
            <w:rPrChange w:id="654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button.</w:t>
        </w:r>
      </w:ins>
    </w:p>
    <w:bookmarkEnd w:id="6"/>
    <w:p w14:paraId="20C92973" w14:textId="6385BCFA" w:rsidR="00901493" w:rsidRPr="00AD410E" w:rsidRDefault="00D91284" w:rsidP="00901493">
      <w:pPr>
        <w:numPr>
          <w:ilvl w:val="0"/>
          <w:numId w:val="6"/>
        </w:numPr>
        <w:spacing w:after="225" w:line="300" w:lineRule="atLeast"/>
        <w:rPr>
          <w:rFonts w:eastAsia="Times New Roman" w:cs="Helvetica"/>
          <w:color w:val="0D0D0D" w:themeColor="text1" w:themeTint="F2"/>
          <w:szCs w:val="21"/>
          <w:rPrChange w:id="655" w:author="sushmitha manjunatha" w:date="2023-08-14T16:02:00Z">
            <w:rPr>
              <w:rFonts w:eastAsia="Times New Roman" w:cs="Helvetica"/>
              <w:szCs w:val="21"/>
            </w:rPr>
          </w:rPrChange>
        </w:rPr>
      </w:pPr>
      <w:del w:id="656" w:author="sushmitha manjunatha" w:date="2023-08-14T13:18:00Z">
        <w:r w:rsidRPr="00AD410E" w:rsidDel="00CF79F8">
          <w:rPr>
            <w:rFonts w:eastAsia="Times New Roman" w:cs="Helvetica"/>
            <w:color w:val="0D0D0D" w:themeColor="text1" w:themeTint="F2"/>
            <w:szCs w:val="21"/>
            <w:rPrChange w:id="657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delText>Select the time range</w:delText>
        </w:r>
      </w:del>
      <w:ins w:id="658" w:author="sushmitha manjunatha" w:date="2023-08-14T13:20:00Z">
        <w:r w:rsidR="00F413DF" w:rsidRPr="00AD410E">
          <w:rPr>
            <w:rFonts w:eastAsia="Times New Roman" w:cs="Helvetica"/>
            <w:color w:val="0D0D0D" w:themeColor="text1" w:themeTint="F2"/>
            <w:szCs w:val="21"/>
            <w:rPrChange w:id="659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>Restart</w:t>
        </w:r>
      </w:ins>
      <w:ins w:id="660" w:author="sushmitha manjunatha" w:date="2023-08-14T21:21:00Z">
        <w:r w:rsidR="004A16BB">
          <w:rPr>
            <w:rFonts w:eastAsia="Times New Roman" w:cs="Helvetica"/>
            <w:color w:val="0D0D0D" w:themeColor="text1" w:themeTint="F2"/>
            <w:szCs w:val="21"/>
          </w:rPr>
          <w:t xml:space="preserve"> the</w:t>
        </w:r>
      </w:ins>
      <w:ins w:id="661" w:author="sushmitha manjunatha" w:date="2023-08-14T13:20:00Z">
        <w:r w:rsidR="00F413DF" w:rsidRPr="00AD410E">
          <w:rPr>
            <w:rFonts w:eastAsia="Times New Roman" w:cs="Helvetica"/>
            <w:color w:val="0D0D0D" w:themeColor="text1" w:themeTint="F2"/>
            <w:szCs w:val="21"/>
            <w:rPrChange w:id="662" w:author="sushmitha manjunatha" w:date="2023-08-14T16:02:00Z">
              <w:rPr>
                <w:rFonts w:eastAsia="Times New Roman" w:cs="Helvetica"/>
                <w:szCs w:val="21"/>
              </w:rPr>
            </w:rPrChange>
          </w:rPr>
          <w:t xml:space="preserve"> </w:t>
        </w:r>
        <w:r w:rsidR="00F413DF" w:rsidRPr="00AD410E">
          <w:rPr>
            <w:rFonts w:eastAsia="Times New Roman" w:cs="Helvetica"/>
            <w:color w:val="0D0D0D" w:themeColor="text1" w:themeTint="F2"/>
            <w:szCs w:val="21"/>
            <w:rPrChange w:id="663" w:author="sushmitha manjunatha" w:date="2023-08-14T16:02:00Z">
              <w:rPr>
                <w:rFonts w:eastAsia="Times New Roman" w:cs="Helvetica"/>
                <w:color w:val="4E4E4E"/>
                <w:szCs w:val="21"/>
              </w:rPr>
            </w:rPrChange>
          </w:rPr>
          <w:t>browser to apply changes</w:t>
        </w:r>
      </w:ins>
      <w:r w:rsidRPr="00AD410E">
        <w:rPr>
          <w:rFonts w:eastAsia="Times New Roman" w:cs="Helvetica"/>
          <w:color w:val="0D0D0D" w:themeColor="text1" w:themeTint="F2"/>
          <w:szCs w:val="21"/>
          <w:rPrChange w:id="664" w:author="sushmitha manjunatha" w:date="2023-08-14T16:02:00Z">
            <w:rPr>
              <w:rFonts w:eastAsia="Times New Roman" w:cs="Helvetica"/>
              <w:szCs w:val="21"/>
            </w:rPr>
          </w:rPrChange>
        </w:rPr>
        <w:t>.</w:t>
      </w:r>
      <w:bookmarkEnd w:id="589"/>
    </w:p>
    <w:sectPr w:rsidR="00901493" w:rsidRPr="00AD410E" w:rsidSect="004A16BB">
      <w:footerReference w:type="default" r:id="rId2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2" w:author="sushmitha manjunatha" w:date="2023-08-14T11:24:00Z" w:initials="sm">
    <w:p w14:paraId="745130C1" w14:textId="77777777" w:rsidR="0095031E" w:rsidRDefault="007B0753" w:rsidP="00A83F9D">
      <w:pPr>
        <w:pStyle w:val="CommentText"/>
      </w:pPr>
      <w:r>
        <w:rPr>
          <w:rStyle w:val="CommentReference"/>
        </w:rPr>
        <w:annotationRef/>
      </w:r>
      <w:r w:rsidR="0095031E">
        <w:t>Assuming that these processes are for a computer and not for Andriod/Iphone or Ipad/Linux.</w:t>
      </w:r>
    </w:p>
  </w:comment>
  <w:comment w:id="70" w:author="sushmitha manjunatha" w:date="2023-08-14T13:23:00Z" w:initials="sm">
    <w:p w14:paraId="10615012" w14:textId="77777777" w:rsidR="00A12A98" w:rsidRDefault="00A12A98" w:rsidP="006F0B51">
      <w:pPr>
        <w:pStyle w:val="CommentText"/>
      </w:pPr>
      <w:r>
        <w:rPr>
          <w:rStyle w:val="CommentReference"/>
        </w:rPr>
        <w:annotationRef/>
      </w:r>
      <w:r>
        <w:t xml:space="preserve">Content Traits not specified for company and product name in title. </w:t>
      </w:r>
    </w:p>
  </w:comment>
  <w:comment w:id="80" w:author="sushmitha manjunatha" w:date="2023-08-14T10:13:00Z" w:initials="sm">
    <w:p w14:paraId="4106B298" w14:textId="77777777" w:rsidR="006563AF" w:rsidRDefault="00A96728" w:rsidP="00733C0D">
      <w:pPr>
        <w:pStyle w:val="CommentText"/>
      </w:pPr>
      <w:r>
        <w:rPr>
          <w:rStyle w:val="CommentReference"/>
        </w:rPr>
        <w:annotationRef/>
      </w:r>
      <w:r w:rsidR="006563AF">
        <w:t>Version recommended for consistency in documentation. Steps verified for the latest version: 115.0.1901.203.</w:t>
      </w:r>
    </w:p>
  </w:comment>
  <w:comment w:id="129" w:author="sushmitha manjunatha" w:date="2023-08-14T10:14:00Z" w:initials="sm">
    <w:p w14:paraId="0ED1A427" w14:textId="77777777" w:rsidR="00B75268" w:rsidRDefault="00DA7E06" w:rsidP="00676BF6">
      <w:pPr>
        <w:pStyle w:val="CommentText"/>
      </w:pPr>
      <w:r>
        <w:rPr>
          <w:rStyle w:val="CommentReference"/>
        </w:rPr>
        <w:annotationRef/>
      </w:r>
      <w:r w:rsidR="00B75268">
        <w:t>There is more than one way of clearing cache. Alternative suggestion: Another way to clear cache menu is to copy the following link in Edge browser: edge://settings/clearBrowserData</w:t>
      </w:r>
    </w:p>
  </w:comment>
  <w:comment w:id="176" w:author="sushmitha manjunatha" w:date="2023-08-14T12:16:00Z" w:initials="sm">
    <w:p w14:paraId="65DF01F1" w14:textId="0282B749" w:rsidR="00065FA4" w:rsidRDefault="00065FA4" w:rsidP="00D45ACF">
      <w:pPr>
        <w:pStyle w:val="CommentText"/>
      </w:pPr>
      <w:r>
        <w:rPr>
          <w:rStyle w:val="CommentReference"/>
        </w:rPr>
        <w:annotationRef/>
      </w:r>
      <w:r>
        <w:t>Guidelines for inserting screenshots assumed.</w:t>
      </w:r>
    </w:p>
  </w:comment>
  <w:comment w:id="189" w:author="sushmitha manjunatha" w:date="2023-08-14T10:29:00Z" w:initials="sm">
    <w:p w14:paraId="0956B1F0" w14:textId="7DB45E95" w:rsidR="001E7D62" w:rsidRDefault="004F558F" w:rsidP="00485FBB">
      <w:pPr>
        <w:pStyle w:val="CommentText"/>
      </w:pPr>
      <w:r>
        <w:rPr>
          <w:rStyle w:val="CommentReference"/>
        </w:rPr>
        <w:annotationRef/>
      </w:r>
      <w:r w:rsidR="001E7D62">
        <w:t xml:space="preserve">If only cache needs to be cleared then select only </w:t>
      </w:r>
      <w:r w:rsidR="001E7D62">
        <w:rPr>
          <w:b/>
          <w:bCs/>
        </w:rPr>
        <w:t>Cached images and files</w:t>
      </w:r>
      <w:r w:rsidR="001E7D62">
        <w:t xml:space="preserve"> option. </w:t>
      </w:r>
    </w:p>
  </w:comment>
  <w:comment w:id="251" w:author="sushmitha manjunatha" w:date="2023-08-14T10:47:00Z" w:initials="sm">
    <w:p w14:paraId="0826DF33" w14:textId="77777777" w:rsidR="00392A90" w:rsidRDefault="00FA51DB" w:rsidP="00B077C4">
      <w:pPr>
        <w:pStyle w:val="CommentText"/>
      </w:pPr>
      <w:r>
        <w:rPr>
          <w:rStyle w:val="CommentReference"/>
        </w:rPr>
        <w:annotationRef/>
      </w:r>
      <w:r w:rsidR="00392A90">
        <w:t xml:space="preserve">Could not verify steps for this version. Verified steps for version </w:t>
      </w:r>
      <w:r w:rsidR="00392A90">
        <w:rPr>
          <w:color w:val="5F6368"/>
        </w:rPr>
        <w:t>115.0.5790.171</w:t>
      </w:r>
      <w:r w:rsidR="00392A90">
        <w:t>.</w:t>
      </w:r>
    </w:p>
  </w:comment>
  <w:comment w:id="254" w:author="sushmitha manjunatha" w:date="2023-08-14T11:14:00Z" w:initials="sm">
    <w:p w14:paraId="37698B23" w14:textId="2E8516D0" w:rsidR="000044FA" w:rsidRDefault="00745F7B" w:rsidP="008C7B25">
      <w:pPr>
        <w:pStyle w:val="CommentText"/>
      </w:pPr>
      <w:r>
        <w:rPr>
          <w:rStyle w:val="CommentReference"/>
        </w:rPr>
        <w:annotationRef/>
      </w:r>
      <w:r w:rsidR="000044FA">
        <w:t>There is more than one way of clearing cache. Alternative suggestion: Another way to clear cache menu is to copy the following link in Chrome browser: chrome://settings/clearBrowserData</w:t>
      </w:r>
    </w:p>
  </w:comment>
  <w:comment w:id="296" w:author="sushmitha manjunatha" w:date="2023-08-14T11:53:00Z" w:initials="sm">
    <w:p w14:paraId="29CAC1EB" w14:textId="608E99B8" w:rsidR="00850322" w:rsidRDefault="00FF6AB7" w:rsidP="00454BA2">
      <w:pPr>
        <w:pStyle w:val="CommentText"/>
      </w:pPr>
      <w:r>
        <w:rPr>
          <w:rStyle w:val="CommentReference"/>
        </w:rPr>
        <w:annotationRef/>
      </w:r>
      <w:r w:rsidR="00850322">
        <w:t>These steps are correct but modified to maintain consistency in documentation.</w:t>
      </w:r>
    </w:p>
  </w:comment>
  <w:comment w:id="352" w:author="sushmitha manjunatha" w:date="2023-08-14T10:29:00Z" w:initials="sm">
    <w:p w14:paraId="7144D9DB" w14:textId="7EF7EF6F" w:rsidR="00085839" w:rsidRDefault="00085839" w:rsidP="00085839">
      <w:pPr>
        <w:pStyle w:val="CommentText"/>
      </w:pPr>
      <w:r>
        <w:rPr>
          <w:rStyle w:val="CommentReference"/>
        </w:rPr>
        <w:annotationRef/>
      </w:r>
      <w:r>
        <w:t xml:space="preserve">If only cache needs to be cleared then select only </w:t>
      </w:r>
      <w:r>
        <w:rPr>
          <w:b/>
          <w:bCs/>
        </w:rPr>
        <w:t>Cached images and files</w:t>
      </w:r>
      <w:r>
        <w:t xml:space="preserve"> option. </w:t>
      </w:r>
    </w:p>
  </w:comment>
  <w:comment w:id="411" w:author="sushmitha manjunatha" w:date="2023-08-14T12:22:00Z" w:initials="sm">
    <w:p w14:paraId="1AA8E23B" w14:textId="77777777" w:rsidR="008007C1" w:rsidRDefault="001E5AE8" w:rsidP="00A27846">
      <w:pPr>
        <w:pStyle w:val="CommentText"/>
      </w:pPr>
      <w:r>
        <w:rPr>
          <w:rStyle w:val="CommentReference"/>
        </w:rPr>
        <w:annotationRef/>
      </w:r>
      <w:r w:rsidR="008007C1">
        <w:t>Could not verify steps for this version. Verified steps for version: 116.0.2</w:t>
      </w:r>
    </w:p>
  </w:comment>
  <w:comment w:id="454" w:author="sushmitha manjunatha" w:date="2023-08-14T12:26:00Z" w:initials="sm">
    <w:p w14:paraId="677C97BF" w14:textId="238F93D6" w:rsidR="00850322" w:rsidRDefault="00E30B64" w:rsidP="00B63C07">
      <w:pPr>
        <w:pStyle w:val="CommentText"/>
      </w:pPr>
      <w:r>
        <w:rPr>
          <w:rStyle w:val="CommentReference"/>
        </w:rPr>
        <w:annotationRef/>
      </w:r>
      <w:r w:rsidR="00850322">
        <w:t>These steps are correct but modified to maintain consistency in documentation.</w:t>
      </w:r>
    </w:p>
  </w:comment>
  <w:comment w:id="584" w:author="sushmitha manjunatha" w:date="2023-08-14T12:56:00Z" w:initials="sm">
    <w:p w14:paraId="5B29837C" w14:textId="77777777" w:rsidR="00724497" w:rsidRDefault="00724497" w:rsidP="00750233">
      <w:pPr>
        <w:pStyle w:val="CommentText"/>
      </w:pPr>
      <w:r>
        <w:rPr>
          <w:rStyle w:val="CommentReference"/>
        </w:rPr>
        <w:annotationRef/>
      </w:r>
      <w:r>
        <w:t>Could not verify steps for this version.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5130C1" w15:done="0"/>
  <w15:commentEx w15:paraId="10615012" w15:done="0"/>
  <w15:commentEx w15:paraId="4106B298" w15:done="0"/>
  <w15:commentEx w15:paraId="0ED1A427" w15:done="0"/>
  <w15:commentEx w15:paraId="65DF01F1" w15:done="0"/>
  <w15:commentEx w15:paraId="0956B1F0" w15:done="0"/>
  <w15:commentEx w15:paraId="0826DF33" w15:done="0"/>
  <w15:commentEx w15:paraId="37698B23" w15:done="0"/>
  <w15:commentEx w15:paraId="29CAC1EB" w15:done="0"/>
  <w15:commentEx w15:paraId="7144D9DB" w15:done="0"/>
  <w15:commentEx w15:paraId="1AA8E23B" w15:done="0"/>
  <w15:commentEx w15:paraId="677C97BF" w15:done="0"/>
  <w15:commentEx w15:paraId="5B2983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8D75" w16cex:dateUtc="2023-08-14T15:24:00Z"/>
  <w16cex:commentExtensible w16cex:durableId="2884A96A" w16cex:dateUtc="2023-08-14T17:23:00Z"/>
  <w16cex:commentExtensible w16cex:durableId="28847CCF" w16cex:dateUtc="2023-08-14T14:13:00Z"/>
  <w16cex:commentExtensible w16cex:durableId="28847D00" w16cex:dateUtc="2023-08-14T14:14:00Z"/>
  <w16cex:commentExtensible w16cex:durableId="28849990" w16cex:dateUtc="2023-08-14T16:16:00Z"/>
  <w16cex:commentExtensible w16cex:durableId="28848094" w16cex:dateUtc="2023-08-14T14:29:00Z"/>
  <w16cex:commentExtensible w16cex:durableId="288484B2" w16cex:dateUtc="2023-08-14T14:47:00Z"/>
  <w16cex:commentExtensible w16cex:durableId="28848B1F" w16cex:dateUtc="2023-08-14T15:14:00Z"/>
  <w16cex:commentExtensible w16cex:durableId="2884943E" w16cex:dateUtc="2023-08-14T15:53:00Z"/>
  <w16cex:commentExtensible w16cex:durableId="28849607" w16cex:dateUtc="2023-08-14T14:29:00Z"/>
  <w16cex:commentExtensible w16cex:durableId="28849AF2" w16cex:dateUtc="2023-08-14T16:22:00Z"/>
  <w16cex:commentExtensible w16cex:durableId="28849BD9" w16cex:dateUtc="2023-08-14T16:26:00Z"/>
  <w16cex:commentExtensible w16cex:durableId="2884A30D" w16cex:dateUtc="2023-08-14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5130C1" w16cid:durableId="28848D75"/>
  <w16cid:commentId w16cid:paraId="10615012" w16cid:durableId="2884A96A"/>
  <w16cid:commentId w16cid:paraId="4106B298" w16cid:durableId="28847CCF"/>
  <w16cid:commentId w16cid:paraId="0ED1A427" w16cid:durableId="28847D00"/>
  <w16cid:commentId w16cid:paraId="65DF01F1" w16cid:durableId="28849990"/>
  <w16cid:commentId w16cid:paraId="0956B1F0" w16cid:durableId="28848094"/>
  <w16cid:commentId w16cid:paraId="0826DF33" w16cid:durableId="288484B2"/>
  <w16cid:commentId w16cid:paraId="37698B23" w16cid:durableId="28848B1F"/>
  <w16cid:commentId w16cid:paraId="29CAC1EB" w16cid:durableId="2884943E"/>
  <w16cid:commentId w16cid:paraId="7144D9DB" w16cid:durableId="28849607"/>
  <w16cid:commentId w16cid:paraId="1AA8E23B" w16cid:durableId="28849AF2"/>
  <w16cid:commentId w16cid:paraId="677C97BF" w16cid:durableId="28849BD9"/>
  <w16cid:commentId w16cid:paraId="5B29837C" w16cid:durableId="2884A3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25B9" w14:textId="77777777" w:rsidR="004A0E16" w:rsidRDefault="004A0E16" w:rsidP="008D181C">
      <w:pPr>
        <w:spacing w:after="0" w:line="240" w:lineRule="auto"/>
      </w:pPr>
      <w:r>
        <w:separator/>
      </w:r>
    </w:p>
  </w:endnote>
  <w:endnote w:type="continuationSeparator" w:id="0">
    <w:p w14:paraId="2EDAD2FF" w14:textId="77777777" w:rsidR="004A0E16" w:rsidRDefault="004A0E16" w:rsidP="008D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7D4E" w14:textId="75BCEE86" w:rsidR="006905C6" w:rsidRDefault="006905C6">
    <w:pPr>
      <w:pStyle w:val="Footer"/>
      <w:jc w:val="center"/>
      <w:rPr>
        <w:ins w:id="28" w:author="sushmitha manjunatha" w:date="2023-08-14T20:50:00Z"/>
      </w:rPr>
    </w:pPr>
  </w:p>
  <w:p w14:paraId="5A054443" w14:textId="77777777" w:rsidR="00191385" w:rsidRDefault="00191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665" w:author="sushmitha manjunatha" w:date="2023-08-14T20:50:00Z"/>
  <w:sdt>
    <w:sdtPr>
      <w:id w:val="1726253952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665"/>
      <w:p w14:paraId="09CC5182" w14:textId="77777777" w:rsidR="00813E31" w:rsidRDefault="00813E31">
        <w:pPr>
          <w:pStyle w:val="Footer"/>
          <w:jc w:val="center"/>
          <w:rPr>
            <w:ins w:id="666" w:author="sushmitha manjunatha" w:date="2023-08-14T20:50:00Z"/>
          </w:rPr>
        </w:pPr>
        <w:ins w:id="667" w:author="sushmitha manjunatha" w:date="2023-08-14T20:50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668" w:author="sushmitha manjunatha" w:date="2023-08-14T20:50:00Z"/>
    </w:sdtContent>
  </w:sdt>
  <w:customXmlInsRangeEnd w:id="668"/>
  <w:p w14:paraId="7E5FA630" w14:textId="77777777" w:rsidR="00813E31" w:rsidRDefault="00813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68B7" w14:textId="77777777" w:rsidR="004A0E16" w:rsidRDefault="004A0E16" w:rsidP="008D181C">
      <w:pPr>
        <w:spacing w:after="0" w:line="240" w:lineRule="auto"/>
      </w:pPr>
      <w:r>
        <w:separator/>
      </w:r>
    </w:p>
  </w:footnote>
  <w:footnote w:type="continuationSeparator" w:id="0">
    <w:p w14:paraId="564A0D14" w14:textId="77777777" w:rsidR="004A0E16" w:rsidRDefault="004A0E16" w:rsidP="008D1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04BD"/>
    <w:multiLevelType w:val="multilevel"/>
    <w:tmpl w:val="D062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D4F0C"/>
    <w:multiLevelType w:val="multilevel"/>
    <w:tmpl w:val="87B2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C511F"/>
    <w:multiLevelType w:val="hybridMultilevel"/>
    <w:tmpl w:val="345C020C"/>
    <w:lvl w:ilvl="0" w:tplc="3B325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5224"/>
    <w:multiLevelType w:val="hybridMultilevel"/>
    <w:tmpl w:val="6B040F2E"/>
    <w:lvl w:ilvl="0" w:tplc="213A2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A59C2"/>
    <w:multiLevelType w:val="hybridMultilevel"/>
    <w:tmpl w:val="06263F86"/>
    <w:lvl w:ilvl="0" w:tplc="E4EE14A2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  <w:color w:val="54BEED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F741BC"/>
    <w:multiLevelType w:val="multilevel"/>
    <w:tmpl w:val="FA76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E3C1C"/>
    <w:multiLevelType w:val="multilevel"/>
    <w:tmpl w:val="96EC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96972"/>
    <w:multiLevelType w:val="multilevel"/>
    <w:tmpl w:val="38B0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D2593"/>
    <w:multiLevelType w:val="multilevel"/>
    <w:tmpl w:val="4026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A51CE"/>
    <w:multiLevelType w:val="hybridMultilevel"/>
    <w:tmpl w:val="4072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52D83"/>
    <w:multiLevelType w:val="multilevel"/>
    <w:tmpl w:val="8C7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65A48"/>
    <w:multiLevelType w:val="multilevel"/>
    <w:tmpl w:val="A2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045C7"/>
    <w:multiLevelType w:val="multilevel"/>
    <w:tmpl w:val="38B0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67F"/>
    <w:multiLevelType w:val="multilevel"/>
    <w:tmpl w:val="7B90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11CDF"/>
    <w:multiLevelType w:val="multilevel"/>
    <w:tmpl w:val="91A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81823"/>
    <w:multiLevelType w:val="hybridMultilevel"/>
    <w:tmpl w:val="5FC6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64700">
    <w:abstractNumId w:val="11"/>
  </w:num>
  <w:num w:numId="2" w16cid:durableId="898203335">
    <w:abstractNumId w:val="13"/>
  </w:num>
  <w:num w:numId="3" w16cid:durableId="1666862982">
    <w:abstractNumId w:val="0"/>
  </w:num>
  <w:num w:numId="4" w16cid:durableId="882669536">
    <w:abstractNumId w:val="6"/>
  </w:num>
  <w:num w:numId="5" w16cid:durableId="1520972937">
    <w:abstractNumId w:val="10"/>
  </w:num>
  <w:num w:numId="6" w16cid:durableId="122114949">
    <w:abstractNumId w:val="5"/>
  </w:num>
  <w:num w:numId="7" w16cid:durableId="1211726824">
    <w:abstractNumId w:val="14"/>
  </w:num>
  <w:num w:numId="8" w16cid:durableId="403070531">
    <w:abstractNumId w:val="1"/>
  </w:num>
  <w:num w:numId="9" w16cid:durableId="1390491073">
    <w:abstractNumId w:val="9"/>
  </w:num>
  <w:num w:numId="10" w16cid:durableId="2099135186">
    <w:abstractNumId w:val="4"/>
  </w:num>
  <w:num w:numId="11" w16cid:durableId="2029865170">
    <w:abstractNumId w:val="2"/>
  </w:num>
  <w:num w:numId="12" w16cid:durableId="1927495455">
    <w:abstractNumId w:val="3"/>
  </w:num>
  <w:num w:numId="13" w16cid:durableId="897016399">
    <w:abstractNumId w:val="15"/>
  </w:num>
  <w:num w:numId="14" w16cid:durableId="782920268">
    <w:abstractNumId w:val="12"/>
  </w:num>
  <w:num w:numId="15" w16cid:durableId="992832407">
    <w:abstractNumId w:val="7"/>
  </w:num>
  <w:num w:numId="16" w16cid:durableId="88895194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hmitha manjunatha">
    <w15:presenceInfo w15:providerId="Windows Live" w15:userId="3aafa7939f6cc0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ytDQxszQzMbc0NDVU0lEKTi0uzszPAykwrAUAAFITbCwAAAA="/>
  </w:docVars>
  <w:rsids>
    <w:rsidRoot w:val="00ED617B"/>
    <w:rsid w:val="00003E86"/>
    <w:rsid w:val="000044FA"/>
    <w:rsid w:val="0000561F"/>
    <w:rsid w:val="00010CCE"/>
    <w:rsid w:val="00010F9E"/>
    <w:rsid w:val="00011EAB"/>
    <w:rsid w:val="0001244B"/>
    <w:rsid w:val="0002097C"/>
    <w:rsid w:val="00021A4C"/>
    <w:rsid w:val="00032455"/>
    <w:rsid w:val="0003263A"/>
    <w:rsid w:val="00042787"/>
    <w:rsid w:val="00043E5B"/>
    <w:rsid w:val="000515AB"/>
    <w:rsid w:val="000530D6"/>
    <w:rsid w:val="00060B9D"/>
    <w:rsid w:val="00065FA4"/>
    <w:rsid w:val="000776BB"/>
    <w:rsid w:val="0008055F"/>
    <w:rsid w:val="00080BA3"/>
    <w:rsid w:val="00082E9E"/>
    <w:rsid w:val="00085839"/>
    <w:rsid w:val="000A3D6A"/>
    <w:rsid w:val="000B00A5"/>
    <w:rsid w:val="000C2692"/>
    <w:rsid w:val="000C30B9"/>
    <w:rsid w:val="000C3F03"/>
    <w:rsid w:val="000C6219"/>
    <w:rsid w:val="000D15E7"/>
    <w:rsid w:val="000E7DFC"/>
    <w:rsid w:val="000F73A4"/>
    <w:rsid w:val="00100EDD"/>
    <w:rsid w:val="00110D41"/>
    <w:rsid w:val="00115CCB"/>
    <w:rsid w:val="001259FF"/>
    <w:rsid w:val="00126F16"/>
    <w:rsid w:val="00136116"/>
    <w:rsid w:val="00142BAE"/>
    <w:rsid w:val="00146F1D"/>
    <w:rsid w:val="00154EBB"/>
    <w:rsid w:val="00156C4C"/>
    <w:rsid w:val="00160A67"/>
    <w:rsid w:val="0016111A"/>
    <w:rsid w:val="00170CFE"/>
    <w:rsid w:val="001761BA"/>
    <w:rsid w:val="00177209"/>
    <w:rsid w:val="001810C4"/>
    <w:rsid w:val="001815CB"/>
    <w:rsid w:val="00183FB9"/>
    <w:rsid w:val="00184A06"/>
    <w:rsid w:val="00191385"/>
    <w:rsid w:val="00194269"/>
    <w:rsid w:val="001961A6"/>
    <w:rsid w:val="001B5D7C"/>
    <w:rsid w:val="001D3CDD"/>
    <w:rsid w:val="001D4AC7"/>
    <w:rsid w:val="001E5AE8"/>
    <w:rsid w:val="001E7D62"/>
    <w:rsid w:val="001F2032"/>
    <w:rsid w:val="00200292"/>
    <w:rsid w:val="00204913"/>
    <w:rsid w:val="00204F98"/>
    <w:rsid w:val="00205E2F"/>
    <w:rsid w:val="00212466"/>
    <w:rsid w:val="0021341B"/>
    <w:rsid w:val="0021593B"/>
    <w:rsid w:val="00226BF6"/>
    <w:rsid w:val="00237662"/>
    <w:rsid w:val="00240FC7"/>
    <w:rsid w:val="002474F9"/>
    <w:rsid w:val="00255F98"/>
    <w:rsid w:val="00256983"/>
    <w:rsid w:val="00262BA1"/>
    <w:rsid w:val="002646C2"/>
    <w:rsid w:val="00266922"/>
    <w:rsid w:val="00273532"/>
    <w:rsid w:val="002774DE"/>
    <w:rsid w:val="00280C77"/>
    <w:rsid w:val="002810C1"/>
    <w:rsid w:val="0028393B"/>
    <w:rsid w:val="00284966"/>
    <w:rsid w:val="00285E8E"/>
    <w:rsid w:val="00287093"/>
    <w:rsid w:val="00292E50"/>
    <w:rsid w:val="002A381E"/>
    <w:rsid w:val="002C360F"/>
    <w:rsid w:val="002C4B15"/>
    <w:rsid w:val="002D39B4"/>
    <w:rsid w:val="00304120"/>
    <w:rsid w:val="00322E24"/>
    <w:rsid w:val="00326ED8"/>
    <w:rsid w:val="0033090E"/>
    <w:rsid w:val="00337D57"/>
    <w:rsid w:val="0034155F"/>
    <w:rsid w:val="00344FC0"/>
    <w:rsid w:val="003462C8"/>
    <w:rsid w:val="0035048B"/>
    <w:rsid w:val="00352FB5"/>
    <w:rsid w:val="003651E0"/>
    <w:rsid w:val="00392A90"/>
    <w:rsid w:val="003A5437"/>
    <w:rsid w:val="003B696B"/>
    <w:rsid w:val="003C40D1"/>
    <w:rsid w:val="003C6030"/>
    <w:rsid w:val="003E44D8"/>
    <w:rsid w:val="003F59CB"/>
    <w:rsid w:val="003F5A81"/>
    <w:rsid w:val="003F5EB7"/>
    <w:rsid w:val="004007D4"/>
    <w:rsid w:val="0040332D"/>
    <w:rsid w:val="00406A30"/>
    <w:rsid w:val="004232D7"/>
    <w:rsid w:val="00440DE1"/>
    <w:rsid w:val="0045653B"/>
    <w:rsid w:val="004650E2"/>
    <w:rsid w:val="0046670E"/>
    <w:rsid w:val="00473DD4"/>
    <w:rsid w:val="00491900"/>
    <w:rsid w:val="00495AC2"/>
    <w:rsid w:val="004968D8"/>
    <w:rsid w:val="004A0E16"/>
    <w:rsid w:val="004A16BB"/>
    <w:rsid w:val="004A3923"/>
    <w:rsid w:val="004A7CBA"/>
    <w:rsid w:val="004C13AE"/>
    <w:rsid w:val="004C388C"/>
    <w:rsid w:val="004D23FA"/>
    <w:rsid w:val="004D2493"/>
    <w:rsid w:val="004D706E"/>
    <w:rsid w:val="004E633A"/>
    <w:rsid w:val="004F42B9"/>
    <w:rsid w:val="004F558F"/>
    <w:rsid w:val="004F7287"/>
    <w:rsid w:val="005025FC"/>
    <w:rsid w:val="00511D9B"/>
    <w:rsid w:val="00521DF2"/>
    <w:rsid w:val="005241A8"/>
    <w:rsid w:val="00545B72"/>
    <w:rsid w:val="00555BCE"/>
    <w:rsid w:val="00563B9A"/>
    <w:rsid w:val="005755F3"/>
    <w:rsid w:val="00582036"/>
    <w:rsid w:val="00583140"/>
    <w:rsid w:val="00592905"/>
    <w:rsid w:val="005A2061"/>
    <w:rsid w:val="005A66B2"/>
    <w:rsid w:val="005B5D82"/>
    <w:rsid w:val="005B799A"/>
    <w:rsid w:val="005C3FFA"/>
    <w:rsid w:val="005C4E92"/>
    <w:rsid w:val="005C67DA"/>
    <w:rsid w:val="005D4CA5"/>
    <w:rsid w:val="005D6F74"/>
    <w:rsid w:val="005E2D81"/>
    <w:rsid w:val="005E5C93"/>
    <w:rsid w:val="005F3068"/>
    <w:rsid w:val="005F36C5"/>
    <w:rsid w:val="006012C3"/>
    <w:rsid w:val="00604548"/>
    <w:rsid w:val="00616FF8"/>
    <w:rsid w:val="006257FC"/>
    <w:rsid w:val="00633031"/>
    <w:rsid w:val="006366CB"/>
    <w:rsid w:val="0063748E"/>
    <w:rsid w:val="00641CC2"/>
    <w:rsid w:val="006563AF"/>
    <w:rsid w:val="0067055F"/>
    <w:rsid w:val="00670B48"/>
    <w:rsid w:val="00672560"/>
    <w:rsid w:val="00672A46"/>
    <w:rsid w:val="00684970"/>
    <w:rsid w:val="006905C6"/>
    <w:rsid w:val="006A75E2"/>
    <w:rsid w:val="006C1524"/>
    <w:rsid w:val="006D7DB8"/>
    <w:rsid w:val="006E3F31"/>
    <w:rsid w:val="006E77D8"/>
    <w:rsid w:val="006F0222"/>
    <w:rsid w:val="006F16BB"/>
    <w:rsid w:val="006F6903"/>
    <w:rsid w:val="00724497"/>
    <w:rsid w:val="0073671A"/>
    <w:rsid w:val="00745F7B"/>
    <w:rsid w:val="00754369"/>
    <w:rsid w:val="00763E26"/>
    <w:rsid w:val="0076557B"/>
    <w:rsid w:val="00766BDD"/>
    <w:rsid w:val="007861E3"/>
    <w:rsid w:val="00790DB1"/>
    <w:rsid w:val="007A7C22"/>
    <w:rsid w:val="007B0753"/>
    <w:rsid w:val="007C2C0E"/>
    <w:rsid w:val="007C7AD5"/>
    <w:rsid w:val="007D3224"/>
    <w:rsid w:val="007D4252"/>
    <w:rsid w:val="007D4F10"/>
    <w:rsid w:val="007E1B2C"/>
    <w:rsid w:val="007E50D7"/>
    <w:rsid w:val="008007C1"/>
    <w:rsid w:val="0080542A"/>
    <w:rsid w:val="008073C2"/>
    <w:rsid w:val="00813E31"/>
    <w:rsid w:val="00814C53"/>
    <w:rsid w:val="0082530D"/>
    <w:rsid w:val="008318E6"/>
    <w:rsid w:val="00841344"/>
    <w:rsid w:val="008415FC"/>
    <w:rsid w:val="00850322"/>
    <w:rsid w:val="00851D45"/>
    <w:rsid w:val="00857F3B"/>
    <w:rsid w:val="00860C93"/>
    <w:rsid w:val="008627BF"/>
    <w:rsid w:val="00862D18"/>
    <w:rsid w:val="00864070"/>
    <w:rsid w:val="00866EB1"/>
    <w:rsid w:val="00866EC1"/>
    <w:rsid w:val="00873434"/>
    <w:rsid w:val="008750A3"/>
    <w:rsid w:val="00882F97"/>
    <w:rsid w:val="00884EB0"/>
    <w:rsid w:val="008877C3"/>
    <w:rsid w:val="008916E4"/>
    <w:rsid w:val="00891993"/>
    <w:rsid w:val="008A70D0"/>
    <w:rsid w:val="008A7781"/>
    <w:rsid w:val="008A7894"/>
    <w:rsid w:val="008B1623"/>
    <w:rsid w:val="008C3282"/>
    <w:rsid w:val="008D181C"/>
    <w:rsid w:val="008E1D29"/>
    <w:rsid w:val="008E7BA3"/>
    <w:rsid w:val="00901493"/>
    <w:rsid w:val="00902445"/>
    <w:rsid w:val="00903F69"/>
    <w:rsid w:val="00912A38"/>
    <w:rsid w:val="00923421"/>
    <w:rsid w:val="0093075E"/>
    <w:rsid w:val="00936BAF"/>
    <w:rsid w:val="00944B74"/>
    <w:rsid w:val="0094663C"/>
    <w:rsid w:val="0095031E"/>
    <w:rsid w:val="00956523"/>
    <w:rsid w:val="00987253"/>
    <w:rsid w:val="00992F89"/>
    <w:rsid w:val="009A0E9C"/>
    <w:rsid w:val="009A20A5"/>
    <w:rsid w:val="009A7B0E"/>
    <w:rsid w:val="009B5026"/>
    <w:rsid w:val="009B737F"/>
    <w:rsid w:val="009C719F"/>
    <w:rsid w:val="009D7002"/>
    <w:rsid w:val="009E104F"/>
    <w:rsid w:val="009E6A79"/>
    <w:rsid w:val="009E7B51"/>
    <w:rsid w:val="009F1180"/>
    <w:rsid w:val="009F5E99"/>
    <w:rsid w:val="00A01CB7"/>
    <w:rsid w:val="00A063D0"/>
    <w:rsid w:val="00A12A98"/>
    <w:rsid w:val="00A23EF3"/>
    <w:rsid w:val="00A3491C"/>
    <w:rsid w:val="00A42EF1"/>
    <w:rsid w:val="00A43BC0"/>
    <w:rsid w:val="00A63817"/>
    <w:rsid w:val="00A6546A"/>
    <w:rsid w:val="00A86855"/>
    <w:rsid w:val="00A9238A"/>
    <w:rsid w:val="00A93754"/>
    <w:rsid w:val="00A96728"/>
    <w:rsid w:val="00AA7764"/>
    <w:rsid w:val="00AB4E7F"/>
    <w:rsid w:val="00AD410E"/>
    <w:rsid w:val="00AD4302"/>
    <w:rsid w:val="00AD4F48"/>
    <w:rsid w:val="00AF023F"/>
    <w:rsid w:val="00AF3840"/>
    <w:rsid w:val="00AF38AF"/>
    <w:rsid w:val="00B02BDF"/>
    <w:rsid w:val="00B0354B"/>
    <w:rsid w:val="00B04A04"/>
    <w:rsid w:val="00B163F1"/>
    <w:rsid w:val="00B24A7C"/>
    <w:rsid w:val="00B42E16"/>
    <w:rsid w:val="00B5595C"/>
    <w:rsid w:val="00B65CEF"/>
    <w:rsid w:val="00B75268"/>
    <w:rsid w:val="00B7578F"/>
    <w:rsid w:val="00B76608"/>
    <w:rsid w:val="00B80C69"/>
    <w:rsid w:val="00B852A5"/>
    <w:rsid w:val="00B861C4"/>
    <w:rsid w:val="00B86797"/>
    <w:rsid w:val="00B94B5F"/>
    <w:rsid w:val="00BA3E3F"/>
    <w:rsid w:val="00BB11C0"/>
    <w:rsid w:val="00BC5B13"/>
    <w:rsid w:val="00BE4EB0"/>
    <w:rsid w:val="00BE6E5F"/>
    <w:rsid w:val="00BF2269"/>
    <w:rsid w:val="00BF7C99"/>
    <w:rsid w:val="00C153F1"/>
    <w:rsid w:val="00C179CC"/>
    <w:rsid w:val="00C253FA"/>
    <w:rsid w:val="00C5072C"/>
    <w:rsid w:val="00C56052"/>
    <w:rsid w:val="00C650A6"/>
    <w:rsid w:val="00C72740"/>
    <w:rsid w:val="00C81B29"/>
    <w:rsid w:val="00C92DFE"/>
    <w:rsid w:val="00CA19A4"/>
    <w:rsid w:val="00CB73E7"/>
    <w:rsid w:val="00CC0280"/>
    <w:rsid w:val="00CC0383"/>
    <w:rsid w:val="00CC0C07"/>
    <w:rsid w:val="00CC608A"/>
    <w:rsid w:val="00CC618A"/>
    <w:rsid w:val="00CD76FF"/>
    <w:rsid w:val="00CE21FB"/>
    <w:rsid w:val="00CF20B4"/>
    <w:rsid w:val="00CF79F8"/>
    <w:rsid w:val="00D16C6F"/>
    <w:rsid w:val="00D251B5"/>
    <w:rsid w:val="00D33296"/>
    <w:rsid w:val="00D336DF"/>
    <w:rsid w:val="00D37317"/>
    <w:rsid w:val="00D42A91"/>
    <w:rsid w:val="00D44C46"/>
    <w:rsid w:val="00D478E2"/>
    <w:rsid w:val="00D52162"/>
    <w:rsid w:val="00D54D9C"/>
    <w:rsid w:val="00D5607C"/>
    <w:rsid w:val="00D562FD"/>
    <w:rsid w:val="00D576B1"/>
    <w:rsid w:val="00D66C97"/>
    <w:rsid w:val="00D718B2"/>
    <w:rsid w:val="00D764CC"/>
    <w:rsid w:val="00D81F9F"/>
    <w:rsid w:val="00D90178"/>
    <w:rsid w:val="00D90E7A"/>
    <w:rsid w:val="00D91284"/>
    <w:rsid w:val="00D96A2A"/>
    <w:rsid w:val="00D97479"/>
    <w:rsid w:val="00DA7E06"/>
    <w:rsid w:val="00DB6A51"/>
    <w:rsid w:val="00DC17BA"/>
    <w:rsid w:val="00DC29E0"/>
    <w:rsid w:val="00DD1FC7"/>
    <w:rsid w:val="00DD299E"/>
    <w:rsid w:val="00DD4A6C"/>
    <w:rsid w:val="00DE4B09"/>
    <w:rsid w:val="00DF1A29"/>
    <w:rsid w:val="00DF20C0"/>
    <w:rsid w:val="00DF4F56"/>
    <w:rsid w:val="00E0323E"/>
    <w:rsid w:val="00E07E1F"/>
    <w:rsid w:val="00E116E2"/>
    <w:rsid w:val="00E21A25"/>
    <w:rsid w:val="00E23993"/>
    <w:rsid w:val="00E24CE2"/>
    <w:rsid w:val="00E26F8E"/>
    <w:rsid w:val="00E30B64"/>
    <w:rsid w:val="00E31A4B"/>
    <w:rsid w:val="00E36FD6"/>
    <w:rsid w:val="00E402EE"/>
    <w:rsid w:val="00E439E9"/>
    <w:rsid w:val="00E50AC3"/>
    <w:rsid w:val="00E537A6"/>
    <w:rsid w:val="00E53A55"/>
    <w:rsid w:val="00E72948"/>
    <w:rsid w:val="00E8343F"/>
    <w:rsid w:val="00E943F1"/>
    <w:rsid w:val="00EA41D1"/>
    <w:rsid w:val="00EA6D86"/>
    <w:rsid w:val="00EC2112"/>
    <w:rsid w:val="00ED4F93"/>
    <w:rsid w:val="00ED5414"/>
    <w:rsid w:val="00ED617B"/>
    <w:rsid w:val="00ED7A01"/>
    <w:rsid w:val="00EF72C8"/>
    <w:rsid w:val="00F068A2"/>
    <w:rsid w:val="00F07690"/>
    <w:rsid w:val="00F16834"/>
    <w:rsid w:val="00F3277B"/>
    <w:rsid w:val="00F34996"/>
    <w:rsid w:val="00F413DF"/>
    <w:rsid w:val="00F4671C"/>
    <w:rsid w:val="00F47818"/>
    <w:rsid w:val="00F64DC9"/>
    <w:rsid w:val="00F72E28"/>
    <w:rsid w:val="00F82692"/>
    <w:rsid w:val="00FA51DB"/>
    <w:rsid w:val="00FA531D"/>
    <w:rsid w:val="00FA6A09"/>
    <w:rsid w:val="00FA6A4D"/>
    <w:rsid w:val="00FC6979"/>
    <w:rsid w:val="00FD269C"/>
    <w:rsid w:val="00FD53A9"/>
    <w:rsid w:val="00FE3616"/>
    <w:rsid w:val="00FE7336"/>
    <w:rsid w:val="00FF4CD7"/>
    <w:rsid w:val="00FF6AB7"/>
    <w:rsid w:val="10ECB123"/>
    <w:rsid w:val="2A0F58C7"/>
    <w:rsid w:val="2DF430FB"/>
    <w:rsid w:val="2EBBF28B"/>
    <w:rsid w:val="3E2A08E7"/>
    <w:rsid w:val="3F68E8EC"/>
    <w:rsid w:val="4075D43C"/>
    <w:rsid w:val="6817F94D"/>
    <w:rsid w:val="767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45942"/>
  <w15:chartTrackingRefBased/>
  <w15:docId w15:val="{5E237F37-FC7C-4108-A54E-4003DB86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6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5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1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1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ED617B"/>
  </w:style>
  <w:style w:type="character" w:styleId="Hyperlink">
    <w:name w:val="Hyperlink"/>
    <w:basedOn w:val="DefaultParagraphFont"/>
    <w:uiPriority w:val="99"/>
    <w:unhideWhenUsed/>
    <w:rsid w:val="00ED617B"/>
    <w:rPr>
      <w:color w:val="0000FF"/>
      <w:u w:val="single"/>
    </w:rPr>
  </w:style>
  <w:style w:type="character" w:customStyle="1" w:styleId="status">
    <w:name w:val="status"/>
    <w:basedOn w:val="DefaultParagraphFont"/>
    <w:rsid w:val="00ED617B"/>
  </w:style>
  <w:style w:type="paragraph" w:styleId="NormalWeb">
    <w:name w:val="Normal (Web)"/>
    <w:basedOn w:val="Normal"/>
    <w:uiPriority w:val="99"/>
    <w:semiHidden/>
    <w:unhideWhenUsed/>
    <w:rsid w:val="00ED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17B"/>
    <w:rPr>
      <w:b/>
      <w:bCs/>
    </w:rPr>
  </w:style>
  <w:style w:type="character" w:styleId="Emphasis">
    <w:name w:val="Emphasis"/>
    <w:basedOn w:val="DefaultParagraphFont"/>
    <w:uiPriority w:val="20"/>
    <w:qFormat/>
    <w:rsid w:val="00ED617B"/>
    <w:rPr>
      <w:i/>
      <w:iCs/>
    </w:rPr>
  </w:style>
  <w:style w:type="table" w:styleId="TableGrid">
    <w:name w:val="Table Grid"/>
    <w:basedOn w:val="TableNormal"/>
    <w:uiPriority w:val="39"/>
    <w:rsid w:val="0067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6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855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3B69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B50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502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5048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6E3F3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6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6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6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28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259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3B9A"/>
    <w:pPr>
      <w:tabs>
        <w:tab w:val="right" w:leader="dot" w:pos="10790"/>
      </w:tabs>
      <w:spacing w:after="100"/>
      <w:pPrChange w:id="0" w:author="sushmitha manjunatha" w:date="2023-08-14T20:34:00Z">
        <w:pPr>
          <w:spacing w:after="100" w:line="259" w:lineRule="auto"/>
        </w:pPr>
      </w:pPrChange>
    </w:pPr>
    <w:rPr>
      <w:rPrChange w:id="0" w:author="sushmitha manjunatha" w:date="2023-08-14T20:34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03245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32455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D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1C"/>
  </w:style>
  <w:style w:type="paragraph" w:styleId="Footer">
    <w:name w:val="footer"/>
    <w:basedOn w:val="Normal"/>
    <w:link w:val="FooterChar"/>
    <w:uiPriority w:val="99"/>
    <w:unhideWhenUsed/>
    <w:rsid w:val="008D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68FB-1F54-45BC-8F85-51529C51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Tioseco</dc:creator>
  <cp:keywords/>
  <dc:description/>
  <cp:lastModifiedBy>sushmitha manjunatha</cp:lastModifiedBy>
  <cp:revision>318</cp:revision>
  <dcterms:created xsi:type="dcterms:W3CDTF">2018-04-24T13:01:00Z</dcterms:created>
  <dcterms:modified xsi:type="dcterms:W3CDTF">2023-08-15T01:21:00Z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9a5e756c38d00f129aa7fc606e8a21cff659a313304e298d2fce67f561315b99</vt:lpwstr>
  </property>
</Properties>
</file>